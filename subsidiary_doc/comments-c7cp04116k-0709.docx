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CC3" w:rsidRPr="00535CC3" w:rsidRDefault="00535CC3" w:rsidP="00535CC3">
      <w:pPr>
        <w:spacing w:after="0"/>
        <w:rPr>
          <w:lang w:val="en-US"/>
        </w:rPr>
      </w:pPr>
      <w:bookmarkStart w:id="0" w:name="_GoBack"/>
      <w:bookmarkEnd w:id="0"/>
      <w:r w:rsidRPr="00535CC3">
        <w:rPr>
          <w:lang w:val="en-US"/>
        </w:rPr>
        <w:t>{</w:t>
      </w:r>
    </w:p>
    <w:p w:rsidR="00535CC3" w:rsidRPr="00535CC3" w:rsidRDefault="00535CC3" w:rsidP="00535CC3">
      <w:pPr>
        <w:spacing w:after="0"/>
        <w:rPr>
          <w:lang w:val="en-US"/>
        </w:rPr>
      </w:pPr>
      <w:r w:rsidRPr="00535CC3">
        <w:rPr>
          <w:lang w:val="en-US"/>
        </w:rPr>
        <w:t xml:space="preserve">    "</w:t>
      </w:r>
      <w:proofErr w:type="gramStart"/>
      <w:r w:rsidRPr="00535CC3">
        <w:rPr>
          <w:lang w:val="en-US"/>
        </w:rPr>
        <w:t>context</w:t>
      </w:r>
      <w:proofErr w:type="gramEnd"/>
      <w:r w:rsidRPr="00535CC3">
        <w:rPr>
          <w:lang w:val="en-US"/>
        </w:rPr>
        <w:t>" : {</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objectId</w:t>
      </w:r>
      <w:proofErr w:type="spellEnd"/>
      <w:proofErr w:type="gramEnd"/>
      <w:r w:rsidRPr="00535CC3">
        <w:rPr>
          <w:lang w:val="en-US"/>
        </w:rPr>
        <w:t>" : "ctx_04116"</w:t>
      </w:r>
    </w:p>
    <w:p w:rsidR="00535CC3" w:rsidRPr="00535CC3" w:rsidRDefault="00535CC3" w:rsidP="00535CC3">
      <w:pPr>
        <w:spacing w:after="0"/>
        <w:rPr>
          <w:lang w:val="en-US"/>
        </w:rPr>
      </w:pPr>
      <w:r w:rsidRPr="00535CC3">
        <w:rPr>
          <w:lang w:val="en-US"/>
        </w:rPr>
        <w:t xml:space="preserve">    },</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localtags</w:t>
      </w:r>
      <w:proofErr w:type="spellEnd"/>
      <w:proofErr w:type="gramEnd"/>
      <w:r w:rsidRPr="00535CC3">
        <w:rPr>
          <w:lang w:val="en-US"/>
        </w:rPr>
        <w:t>" : [ ],</w:t>
      </w:r>
    </w:p>
    <w:p w:rsidR="00535CC3" w:rsidRPr="00535CC3" w:rsidRDefault="00535CC3" w:rsidP="00535CC3">
      <w:pPr>
        <w:spacing w:after="0"/>
        <w:rPr>
          <w:lang w:val="en-US"/>
        </w:rPr>
      </w:pPr>
      <w:r w:rsidRPr="00535CC3">
        <w:rPr>
          <w:lang w:val="en-US"/>
        </w:rPr>
        <w:t xml:space="preserve">    "</w:t>
      </w:r>
      <w:proofErr w:type="gramStart"/>
      <w:r w:rsidRPr="00535CC3">
        <w:rPr>
          <w:lang w:val="en-US"/>
        </w:rPr>
        <w:t>metadata</w:t>
      </w:r>
      <w:proofErr w:type="gramEnd"/>
      <w:r w:rsidRPr="00535CC3">
        <w:rPr>
          <w:lang w:val="en-US"/>
        </w:rPr>
        <w:t>" : {</w:t>
      </w:r>
    </w:p>
    <w:p w:rsidR="00535CC3" w:rsidRPr="00535CC3" w:rsidRDefault="00535CC3" w:rsidP="00535CC3">
      <w:pPr>
        <w:spacing w:after="0"/>
        <w:rPr>
          <w:lang w:val="en-US"/>
        </w:rPr>
      </w:pPr>
      <w:r w:rsidRPr="00535CC3">
        <w:rPr>
          <w:lang w:val="en-US"/>
        </w:rPr>
        <w:t xml:space="preserve">        "</w:t>
      </w:r>
      <w:proofErr w:type="gramStart"/>
      <w:r w:rsidRPr="00535CC3">
        <w:rPr>
          <w:lang w:val="en-US"/>
        </w:rPr>
        <w:t>title</w:t>
      </w:r>
      <w:proofErr w:type="gramEnd"/>
      <w:r w:rsidRPr="00535CC3">
        <w:rPr>
          <w:lang w:val="en-US"/>
        </w:rPr>
        <w:t>" : "On the nanosecond proton dynamics in phosphoric acid–</w:t>
      </w:r>
      <w:proofErr w:type="spellStart"/>
      <w:r w:rsidRPr="00535CC3">
        <w:rPr>
          <w:lang w:val="en-US"/>
        </w:rPr>
        <w:t>benzimidazole</w:t>
      </w:r>
      <w:proofErr w:type="spellEnd"/>
      <w:r w:rsidRPr="00535CC3">
        <w:rPr>
          <w:lang w:val="en-US"/>
        </w:rPr>
        <w:t xml:space="preserve"> and phosphoric acid–water mixtures",</w:t>
      </w:r>
    </w:p>
    <w:p w:rsidR="00535CC3" w:rsidRPr="00535CC3" w:rsidRDefault="00535CC3" w:rsidP="00535CC3">
      <w:pPr>
        <w:spacing w:after="0"/>
        <w:rPr>
          <w:lang w:val="en-US"/>
        </w:rPr>
      </w:pPr>
      <w:r w:rsidRPr="00535CC3">
        <w:rPr>
          <w:lang w:val="en-US"/>
        </w:rPr>
        <w:t xml:space="preserve">        "</w:t>
      </w:r>
      <w:proofErr w:type="gramStart"/>
      <w:r w:rsidRPr="00535CC3">
        <w:rPr>
          <w:lang w:val="en-US"/>
        </w:rPr>
        <w:t>creators</w:t>
      </w:r>
      <w:proofErr w:type="gramEnd"/>
      <w:r w:rsidRPr="00535CC3">
        <w:rPr>
          <w:lang w:val="en-US"/>
        </w:rPr>
        <w:t>" : [{</w:t>
      </w:r>
    </w:p>
    <w:p w:rsidR="00535CC3" w:rsidRPr="00535CC3" w:rsidRDefault="00535CC3" w:rsidP="00535CC3">
      <w:pPr>
        <w:spacing w:after="0"/>
        <w:rPr>
          <w:lang w:val="en-US"/>
        </w:rPr>
      </w:pPr>
      <w:r w:rsidRPr="00535CC3">
        <w:rPr>
          <w:lang w:val="en-US"/>
        </w:rPr>
        <w:t xml:space="preserve">            "</w:t>
      </w:r>
      <w:proofErr w:type="gramStart"/>
      <w:r w:rsidRPr="00535CC3">
        <w:rPr>
          <w:lang w:val="en-US"/>
        </w:rPr>
        <w:t>person</w:t>
      </w:r>
      <w:proofErr w:type="gramEnd"/>
      <w:r w:rsidRPr="00535CC3">
        <w:rPr>
          <w:lang w:val="en-US"/>
        </w:rPr>
        <w:t>" : {</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givenName</w:t>
      </w:r>
      <w:proofErr w:type="spellEnd"/>
      <w:proofErr w:type="gramEnd"/>
      <w:r w:rsidRPr="00535CC3">
        <w:rPr>
          <w:lang w:val="en-US"/>
        </w:rPr>
        <w:t>" : "Jan-Patrick",</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familyName</w:t>
      </w:r>
      <w:proofErr w:type="spellEnd"/>
      <w:proofErr w:type="gramEnd"/>
      <w:r w:rsidRPr="00535CC3">
        <w:rPr>
          <w:lang w:val="en-US"/>
        </w:rPr>
        <w:t>" : "Melchior",</w:t>
      </w:r>
    </w:p>
    <w:p w:rsidR="00535CC3" w:rsidRPr="00535CC3" w:rsidRDefault="00535CC3" w:rsidP="00535CC3">
      <w:pPr>
        <w:spacing w:after="0"/>
        <w:rPr>
          <w:lang w:val="en-US"/>
        </w:rPr>
      </w:pPr>
      <w:r w:rsidRPr="00535CC3">
        <w:rPr>
          <w:lang w:val="en-US"/>
        </w:rPr>
        <w:t xml:space="preserve">                "</w:t>
      </w:r>
      <w:proofErr w:type="gramStart"/>
      <w:r w:rsidRPr="00535CC3">
        <w:rPr>
          <w:lang w:val="en-US"/>
        </w:rPr>
        <w:t>organizations</w:t>
      </w:r>
      <w:proofErr w:type="gramEnd"/>
      <w:r w:rsidRPr="00535CC3">
        <w:rPr>
          <w:lang w:val="en-US"/>
        </w:rPr>
        <w:t>" : [{</w:t>
      </w:r>
    </w:p>
    <w:p w:rsidR="00535CC3" w:rsidRPr="00535CC3" w:rsidRDefault="00535CC3" w:rsidP="00535CC3">
      <w:pPr>
        <w:spacing w:after="0"/>
        <w:rPr>
          <w:lang w:val="en-US"/>
        </w:rPr>
      </w:pPr>
      <w:r w:rsidRPr="00535CC3">
        <w:rPr>
          <w:lang w:val="en-US"/>
        </w:rPr>
        <w:t xml:space="preserve">                    "identifier</w:t>
      </w:r>
      <w:proofErr w:type="gramStart"/>
      <w:r w:rsidRPr="00535CC3">
        <w:rPr>
          <w:lang w:val="en-US"/>
        </w:rPr>
        <w:t>" :</w:t>
      </w:r>
      <w:proofErr w:type="gramEnd"/>
      <w:r w:rsidRPr="00535CC3">
        <w:rPr>
          <w:lang w:val="en-US"/>
        </w:rPr>
        <w:t xml:space="preserve"> "",</w:t>
      </w:r>
    </w:p>
    <w:p w:rsidR="00535CC3" w:rsidRPr="00535CC3" w:rsidRDefault="00535CC3" w:rsidP="00535CC3">
      <w:pPr>
        <w:spacing w:after="0"/>
        <w:rPr>
          <w:lang w:val="en-US"/>
        </w:rPr>
      </w:pPr>
      <w:r w:rsidRPr="00535CC3">
        <w:rPr>
          <w:lang w:val="en-US"/>
        </w:rPr>
        <w:t xml:space="preserve">                    "</w:t>
      </w:r>
      <w:proofErr w:type="gramStart"/>
      <w:r w:rsidRPr="00535CC3">
        <w:rPr>
          <w:lang w:val="en-US"/>
        </w:rPr>
        <w:t>name</w:t>
      </w:r>
      <w:proofErr w:type="gramEnd"/>
      <w:r w:rsidRPr="00535CC3">
        <w:rPr>
          <w:lang w:val="en-US"/>
        </w:rPr>
        <w:t>" : "Max Planck Institute for Solid State Research",</w:t>
      </w:r>
    </w:p>
    <w:p w:rsidR="00535CC3" w:rsidRPr="00535CC3" w:rsidRDefault="00535CC3" w:rsidP="00535CC3">
      <w:pPr>
        <w:spacing w:after="0"/>
        <w:rPr>
          <w:lang w:val="en-US"/>
        </w:rPr>
      </w:pPr>
      <w:r w:rsidRPr="00535CC3">
        <w:rPr>
          <w:lang w:val="en-US"/>
        </w:rPr>
        <w:t xml:space="preserve">                    "</w:t>
      </w:r>
      <w:proofErr w:type="gramStart"/>
      <w:r w:rsidRPr="00535CC3">
        <w:rPr>
          <w:lang w:val="en-US"/>
        </w:rPr>
        <w:t>address</w:t>
      </w:r>
      <w:proofErr w:type="gramEnd"/>
      <w:r w:rsidRPr="00535CC3">
        <w:rPr>
          <w:lang w:val="en-US"/>
        </w:rPr>
        <w:t>" : "</w:t>
      </w:r>
      <w:proofErr w:type="spellStart"/>
      <w:r w:rsidRPr="00535CC3">
        <w:rPr>
          <w:lang w:val="en-US"/>
        </w:rPr>
        <w:t>Heisenbergstraße</w:t>
      </w:r>
      <w:proofErr w:type="spellEnd"/>
      <w:r w:rsidRPr="00535CC3">
        <w:rPr>
          <w:lang w:val="en-US"/>
        </w:rPr>
        <w:t xml:space="preserve"> 1, 70569 Stuttgart, Germany"</w:t>
      </w:r>
    </w:p>
    <w:p w:rsidR="00535CC3" w:rsidRPr="00535CC3" w:rsidRDefault="00535CC3" w:rsidP="00535CC3">
      <w:pPr>
        <w:spacing w:after="0"/>
        <w:rPr>
          <w:lang w:val="en-US"/>
        </w:rPr>
      </w:pPr>
      <w:r w:rsidRPr="00535CC3">
        <w:rPr>
          <w:lang w:val="en-US"/>
        </w:rPr>
        <w:t xml:space="preserve">                }]</w:t>
      </w:r>
    </w:p>
    <w:p w:rsidR="00535CC3" w:rsidRPr="00535CC3" w:rsidRDefault="00535CC3" w:rsidP="00535CC3">
      <w:pPr>
        <w:spacing w:after="0"/>
        <w:rPr>
          <w:lang w:val="en-US"/>
        </w:rPr>
      </w:pPr>
      <w:r w:rsidRPr="00535CC3">
        <w:rPr>
          <w:lang w:val="en-US"/>
        </w:rPr>
        <w:t xml:space="preserve">            },</w:t>
      </w:r>
    </w:p>
    <w:p w:rsidR="00535CC3" w:rsidRPr="00535CC3" w:rsidRDefault="00535CC3" w:rsidP="00535CC3">
      <w:pPr>
        <w:spacing w:after="0"/>
        <w:rPr>
          <w:lang w:val="en-US"/>
        </w:rPr>
      </w:pPr>
      <w:r w:rsidRPr="00535CC3">
        <w:rPr>
          <w:lang w:val="en-US"/>
        </w:rPr>
        <w:t xml:space="preserve">            "</w:t>
      </w:r>
      <w:proofErr w:type="gramStart"/>
      <w:r w:rsidRPr="00535CC3">
        <w:rPr>
          <w:lang w:val="en-US"/>
        </w:rPr>
        <w:t>role</w:t>
      </w:r>
      <w:proofErr w:type="gramEnd"/>
      <w:r w:rsidRPr="00535CC3">
        <w:rPr>
          <w:lang w:val="en-US"/>
        </w:rPr>
        <w:t>" : "</w:t>
      </w:r>
      <w:commentRangeStart w:id="1"/>
      <w:del w:id="2" w:author="Markus Haarländer" w:date="2018-07-05T15:55:00Z">
        <w:r w:rsidRPr="00535CC3" w:rsidDel="00535CC3">
          <w:rPr>
            <w:lang w:val="en-US"/>
          </w:rPr>
          <w:delText>CORRES</w:delText>
        </w:r>
        <w:commentRangeEnd w:id="1"/>
        <w:r w:rsidDel="00535CC3">
          <w:rPr>
            <w:rStyle w:val="Kommentarzeichen"/>
          </w:rPr>
          <w:commentReference w:id="1"/>
        </w:r>
      </w:del>
      <w:ins w:id="3" w:author="Markus Haarländer" w:date="2018-07-05T15:55:00Z">
        <w:r>
          <w:rPr>
            <w:lang w:val="en-US"/>
          </w:rPr>
          <w:t>AUTHOR</w:t>
        </w:r>
      </w:ins>
      <w:r w:rsidRPr="00535CC3">
        <w:rPr>
          <w:lang w:val="en-US"/>
        </w:rPr>
        <w:t>",</w:t>
      </w:r>
    </w:p>
    <w:p w:rsidR="00535CC3" w:rsidRPr="00535CC3" w:rsidRDefault="00535CC3" w:rsidP="00535CC3">
      <w:pPr>
        <w:spacing w:after="0"/>
        <w:rPr>
          <w:lang w:val="en-US"/>
        </w:rPr>
      </w:pPr>
      <w:r w:rsidRPr="00535CC3">
        <w:rPr>
          <w:lang w:val="en-US"/>
        </w:rPr>
        <w:t xml:space="preserve">            "</w:t>
      </w:r>
      <w:proofErr w:type="gramStart"/>
      <w:r w:rsidRPr="00535CC3">
        <w:rPr>
          <w:lang w:val="en-US"/>
        </w:rPr>
        <w:t>type</w:t>
      </w:r>
      <w:proofErr w:type="gramEnd"/>
      <w:r w:rsidRPr="00535CC3">
        <w:rPr>
          <w:lang w:val="en-US"/>
        </w:rPr>
        <w:t>" : "PERSON"</w:t>
      </w:r>
    </w:p>
    <w:p w:rsidR="00535CC3" w:rsidRPr="00535CC3" w:rsidRDefault="00535CC3" w:rsidP="00535CC3">
      <w:pPr>
        <w:spacing w:after="0"/>
        <w:rPr>
          <w:lang w:val="en-US"/>
        </w:rPr>
      </w:pPr>
      <w:r w:rsidRPr="00535CC3">
        <w:rPr>
          <w:lang w:val="en-US"/>
        </w:rPr>
        <w:t xml:space="preserve">        },{</w:t>
      </w:r>
    </w:p>
    <w:p w:rsidR="00535CC3" w:rsidRPr="00535CC3" w:rsidRDefault="00535CC3" w:rsidP="00535CC3">
      <w:pPr>
        <w:spacing w:after="0"/>
        <w:rPr>
          <w:lang w:val="en-US"/>
        </w:rPr>
      </w:pPr>
      <w:r w:rsidRPr="00535CC3">
        <w:rPr>
          <w:lang w:val="en-US"/>
        </w:rPr>
        <w:t xml:space="preserve">            "</w:t>
      </w:r>
      <w:proofErr w:type="gramStart"/>
      <w:r w:rsidRPr="00535CC3">
        <w:rPr>
          <w:lang w:val="en-US"/>
        </w:rPr>
        <w:t>person</w:t>
      </w:r>
      <w:proofErr w:type="gramEnd"/>
      <w:r w:rsidRPr="00535CC3">
        <w:rPr>
          <w:lang w:val="en-US"/>
        </w:rPr>
        <w:t>" : {</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givenName</w:t>
      </w:r>
      <w:proofErr w:type="spellEnd"/>
      <w:proofErr w:type="gramEnd"/>
      <w:r w:rsidRPr="00535CC3">
        <w:rPr>
          <w:lang w:val="en-US"/>
        </w:rPr>
        <w:t>" : "Bernhard",</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familyName</w:t>
      </w:r>
      <w:proofErr w:type="spellEnd"/>
      <w:proofErr w:type="gramEnd"/>
      <w:r w:rsidRPr="00535CC3">
        <w:rPr>
          <w:lang w:val="en-US"/>
        </w:rPr>
        <w:t>" : "Frick",</w:t>
      </w:r>
    </w:p>
    <w:p w:rsidR="00535CC3" w:rsidRPr="00535CC3" w:rsidRDefault="00535CC3" w:rsidP="00535CC3">
      <w:pPr>
        <w:spacing w:after="0"/>
        <w:rPr>
          <w:lang w:val="en-US"/>
        </w:rPr>
      </w:pPr>
      <w:r w:rsidRPr="00535CC3">
        <w:rPr>
          <w:lang w:val="en-US"/>
        </w:rPr>
        <w:t xml:space="preserve">                "</w:t>
      </w:r>
      <w:proofErr w:type="gramStart"/>
      <w:r w:rsidRPr="00535CC3">
        <w:rPr>
          <w:lang w:val="en-US"/>
        </w:rPr>
        <w:t>organizations</w:t>
      </w:r>
      <w:proofErr w:type="gramEnd"/>
      <w:r w:rsidRPr="00535CC3">
        <w:rPr>
          <w:lang w:val="en-US"/>
        </w:rPr>
        <w:t>" : [{</w:t>
      </w:r>
    </w:p>
    <w:p w:rsidR="00535CC3" w:rsidRPr="00535CC3" w:rsidRDefault="00535CC3" w:rsidP="00535CC3">
      <w:pPr>
        <w:spacing w:after="0"/>
        <w:rPr>
          <w:lang w:val="en-US"/>
        </w:rPr>
      </w:pPr>
      <w:r w:rsidRPr="00535CC3">
        <w:rPr>
          <w:lang w:val="en-US"/>
        </w:rPr>
        <w:t xml:space="preserve">                    "identifier</w:t>
      </w:r>
      <w:proofErr w:type="gramStart"/>
      <w:r w:rsidRPr="00535CC3">
        <w:rPr>
          <w:lang w:val="en-US"/>
        </w:rPr>
        <w:t>" :</w:t>
      </w:r>
      <w:proofErr w:type="gramEnd"/>
      <w:r w:rsidRPr="00535CC3">
        <w:rPr>
          <w:lang w:val="en-US"/>
        </w:rPr>
        <w:t xml:space="preserve"> "",</w:t>
      </w:r>
    </w:p>
    <w:p w:rsidR="00535CC3" w:rsidRPr="00535CC3" w:rsidRDefault="00535CC3" w:rsidP="00535CC3">
      <w:pPr>
        <w:spacing w:after="0"/>
        <w:rPr>
          <w:lang w:val="en-US"/>
        </w:rPr>
      </w:pPr>
      <w:r w:rsidRPr="00535CC3">
        <w:rPr>
          <w:lang w:val="en-US"/>
        </w:rPr>
        <w:t xml:space="preserve">                    "</w:t>
      </w:r>
      <w:proofErr w:type="gramStart"/>
      <w:r w:rsidRPr="00535CC3">
        <w:rPr>
          <w:lang w:val="en-US"/>
        </w:rPr>
        <w:t>name</w:t>
      </w:r>
      <w:proofErr w:type="gramEnd"/>
      <w:r w:rsidRPr="00535CC3">
        <w:rPr>
          <w:lang w:val="en-US"/>
        </w:rPr>
        <w:t>" : "</w:t>
      </w:r>
      <w:proofErr w:type="spellStart"/>
      <w:r w:rsidRPr="00535CC3">
        <w:rPr>
          <w:lang w:val="en-US"/>
        </w:rPr>
        <w:t>Institut</w:t>
      </w:r>
      <w:proofErr w:type="spellEnd"/>
      <w:r w:rsidRPr="00535CC3">
        <w:rPr>
          <w:lang w:val="en-US"/>
        </w:rPr>
        <w:t xml:space="preserve"> Laue-</w:t>
      </w:r>
      <w:proofErr w:type="spellStart"/>
      <w:r w:rsidRPr="00535CC3">
        <w:rPr>
          <w:lang w:val="en-US"/>
        </w:rPr>
        <w:t>Langevin</w:t>
      </w:r>
      <w:proofErr w:type="spellEnd"/>
      <w:r w:rsidRPr="00535CC3">
        <w:rPr>
          <w:lang w:val="en-US"/>
        </w:rPr>
        <w:t>",</w:t>
      </w:r>
    </w:p>
    <w:p w:rsidR="00535CC3" w:rsidRPr="00535CC3" w:rsidRDefault="00535CC3" w:rsidP="00535CC3">
      <w:pPr>
        <w:spacing w:after="0"/>
        <w:rPr>
          <w:lang w:val="en-US"/>
        </w:rPr>
      </w:pPr>
      <w:r w:rsidRPr="00535CC3">
        <w:rPr>
          <w:lang w:val="en-US"/>
        </w:rPr>
        <w:t xml:space="preserve">                    "</w:t>
      </w:r>
      <w:proofErr w:type="gramStart"/>
      <w:r w:rsidRPr="00535CC3">
        <w:rPr>
          <w:lang w:val="en-US"/>
        </w:rPr>
        <w:t>address</w:t>
      </w:r>
      <w:proofErr w:type="gramEnd"/>
      <w:r w:rsidRPr="00535CC3">
        <w:rPr>
          <w:lang w:val="en-US"/>
        </w:rPr>
        <w:t>" : "71, avenue des Martyrs, CS 20156, F-38042 Grenoble, France"</w:t>
      </w:r>
    </w:p>
    <w:p w:rsidR="00535CC3" w:rsidRPr="00535CC3" w:rsidRDefault="00535CC3" w:rsidP="00535CC3">
      <w:pPr>
        <w:spacing w:after="0"/>
        <w:rPr>
          <w:lang w:val="en-US"/>
        </w:rPr>
      </w:pPr>
      <w:r w:rsidRPr="00535CC3">
        <w:rPr>
          <w:lang w:val="en-US"/>
        </w:rPr>
        <w:t xml:space="preserve">                }]</w:t>
      </w:r>
    </w:p>
    <w:p w:rsidR="00535CC3" w:rsidRPr="00535CC3" w:rsidRDefault="00535CC3" w:rsidP="00535CC3">
      <w:pPr>
        <w:spacing w:after="0"/>
        <w:rPr>
          <w:lang w:val="en-US"/>
        </w:rPr>
      </w:pPr>
      <w:r w:rsidRPr="00535CC3">
        <w:rPr>
          <w:lang w:val="en-US"/>
        </w:rPr>
        <w:t xml:space="preserve">            },</w:t>
      </w:r>
    </w:p>
    <w:p w:rsidR="00535CC3" w:rsidRPr="00535CC3" w:rsidRDefault="00535CC3" w:rsidP="00535CC3">
      <w:pPr>
        <w:spacing w:after="0"/>
        <w:rPr>
          <w:lang w:val="en-US"/>
        </w:rPr>
      </w:pPr>
      <w:r w:rsidRPr="00535CC3">
        <w:rPr>
          <w:lang w:val="en-US"/>
        </w:rPr>
        <w:t xml:space="preserve">            "</w:t>
      </w:r>
      <w:proofErr w:type="gramStart"/>
      <w:r w:rsidRPr="00535CC3">
        <w:rPr>
          <w:lang w:val="en-US"/>
        </w:rPr>
        <w:t>role</w:t>
      </w:r>
      <w:proofErr w:type="gramEnd"/>
      <w:r w:rsidRPr="00535CC3">
        <w:rPr>
          <w:lang w:val="en-US"/>
        </w:rPr>
        <w:t>" : "AUTHOR",</w:t>
      </w:r>
    </w:p>
    <w:p w:rsidR="00535CC3" w:rsidRPr="00535CC3" w:rsidRDefault="00535CC3" w:rsidP="00535CC3">
      <w:pPr>
        <w:spacing w:after="0"/>
        <w:rPr>
          <w:lang w:val="en-US"/>
        </w:rPr>
      </w:pPr>
      <w:r w:rsidRPr="00535CC3">
        <w:rPr>
          <w:lang w:val="en-US"/>
        </w:rPr>
        <w:t xml:space="preserve">            "</w:t>
      </w:r>
      <w:proofErr w:type="gramStart"/>
      <w:r w:rsidRPr="00535CC3">
        <w:rPr>
          <w:lang w:val="en-US"/>
        </w:rPr>
        <w:t>type</w:t>
      </w:r>
      <w:proofErr w:type="gramEnd"/>
      <w:r w:rsidRPr="00535CC3">
        <w:rPr>
          <w:lang w:val="en-US"/>
        </w:rPr>
        <w:t>" : "PERSON"</w:t>
      </w:r>
    </w:p>
    <w:p w:rsidR="00535CC3" w:rsidRPr="00535CC3" w:rsidRDefault="00535CC3" w:rsidP="00535CC3">
      <w:pPr>
        <w:spacing w:after="0"/>
        <w:rPr>
          <w:lang w:val="en-US"/>
        </w:rPr>
      </w:pPr>
      <w:r w:rsidRPr="00535CC3">
        <w:rPr>
          <w:lang w:val="en-US"/>
        </w:rPr>
        <w:t xml:space="preserve">        }],</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datePublishedOnline</w:t>
      </w:r>
      <w:proofErr w:type="spellEnd"/>
      <w:proofErr w:type="gramEnd"/>
      <w:r w:rsidRPr="00535CC3">
        <w:rPr>
          <w:lang w:val="en-US"/>
        </w:rPr>
        <w:t>" : "2017-10-24",</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datePublishedInPrint</w:t>
      </w:r>
      <w:proofErr w:type="spellEnd"/>
      <w:proofErr w:type="gramEnd"/>
      <w:r w:rsidRPr="00535CC3">
        <w:rPr>
          <w:lang w:val="en-US"/>
        </w:rPr>
        <w:t>" : "2017-11-01",</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dateAccepted</w:t>
      </w:r>
      <w:proofErr w:type="spellEnd"/>
      <w:proofErr w:type="gramEnd"/>
      <w:r w:rsidRPr="00535CC3">
        <w:rPr>
          <w:lang w:val="en-US"/>
        </w:rPr>
        <w:t>" : "2017-09-21",</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dateSubmitted</w:t>
      </w:r>
      <w:proofErr w:type="spellEnd"/>
      <w:proofErr w:type="gramEnd"/>
      <w:r w:rsidRPr="00535CC3">
        <w:rPr>
          <w:lang w:val="en-US"/>
        </w:rPr>
        <w:t>" : "2017-06-19",</w:t>
      </w:r>
    </w:p>
    <w:p w:rsidR="00535CC3" w:rsidRPr="00535CC3" w:rsidRDefault="00535CC3" w:rsidP="00535CC3">
      <w:pPr>
        <w:spacing w:after="0"/>
        <w:rPr>
          <w:lang w:val="en-US"/>
        </w:rPr>
      </w:pPr>
      <w:r w:rsidRPr="00535CC3">
        <w:rPr>
          <w:lang w:val="en-US"/>
        </w:rPr>
        <w:t xml:space="preserve">        "</w:t>
      </w:r>
      <w:proofErr w:type="gramStart"/>
      <w:r w:rsidRPr="00535CC3">
        <w:rPr>
          <w:lang w:val="en-US"/>
        </w:rPr>
        <w:t>genre</w:t>
      </w:r>
      <w:proofErr w:type="gramEnd"/>
      <w:r w:rsidRPr="00535CC3">
        <w:rPr>
          <w:lang w:val="en-US"/>
        </w:rPr>
        <w:t>" : "ARTICLE",</w:t>
      </w:r>
    </w:p>
    <w:p w:rsidR="00535CC3" w:rsidRPr="00535CC3" w:rsidRDefault="00535CC3" w:rsidP="00535CC3">
      <w:pPr>
        <w:spacing w:after="0"/>
        <w:rPr>
          <w:lang w:val="en-US"/>
        </w:rPr>
      </w:pPr>
      <w:r w:rsidRPr="00535CC3">
        <w:rPr>
          <w:lang w:val="en-US"/>
        </w:rPr>
        <w:t xml:space="preserve">        "</w:t>
      </w:r>
      <w:proofErr w:type="gramStart"/>
      <w:r w:rsidRPr="00535CC3">
        <w:rPr>
          <w:lang w:val="en-US"/>
        </w:rPr>
        <w:t>identifiers</w:t>
      </w:r>
      <w:proofErr w:type="gramEnd"/>
      <w:r w:rsidRPr="00535CC3">
        <w:rPr>
          <w:lang w:val="en-US"/>
        </w:rPr>
        <w:t>" : [{</w:t>
      </w:r>
    </w:p>
    <w:p w:rsidR="00535CC3" w:rsidRPr="00535CC3" w:rsidRDefault="00535CC3" w:rsidP="00535CC3">
      <w:pPr>
        <w:spacing w:after="0"/>
        <w:rPr>
          <w:lang w:val="en-US"/>
        </w:rPr>
      </w:pPr>
      <w:r w:rsidRPr="00535CC3">
        <w:rPr>
          <w:lang w:val="en-US"/>
        </w:rPr>
        <w:t xml:space="preserve">            "</w:t>
      </w:r>
      <w:proofErr w:type="gramStart"/>
      <w:r w:rsidRPr="00535CC3">
        <w:rPr>
          <w:lang w:val="en-US"/>
        </w:rPr>
        <w:t>id</w:t>
      </w:r>
      <w:proofErr w:type="gramEnd"/>
      <w:r w:rsidRPr="00535CC3">
        <w:rPr>
          <w:lang w:val="en-US"/>
        </w:rPr>
        <w:t>" : "10.1039/c7cp04116k",</w:t>
      </w:r>
    </w:p>
    <w:p w:rsidR="00535CC3" w:rsidRPr="00535CC3" w:rsidRDefault="00535CC3" w:rsidP="00535CC3">
      <w:pPr>
        <w:spacing w:after="0"/>
        <w:rPr>
          <w:lang w:val="en-US"/>
        </w:rPr>
      </w:pPr>
      <w:r w:rsidRPr="00535CC3">
        <w:rPr>
          <w:lang w:val="en-US"/>
        </w:rPr>
        <w:t xml:space="preserve">            "</w:t>
      </w:r>
      <w:proofErr w:type="gramStart"/>
      <w:r w:rsidRPr="00535CC3">
        <w:rPr>
          <w:lang w:val="en-US"/>
        </w:rPr>
        <w:t>type</w:t>
      </w:r>
      <w:proofErr w:type="gramEnd"/>
      <w:r w:rsidRPr="00535CC3">
        <w:rPr>
          <w:lang w:val="en-US"/>
        </w:rPr>
        <w:t>" : "DOI"</w:t>
      </w:r>
    </w:p>
    <w:p w:rsidR="00535CC3" w:rsidRPr="00535CC3" w:rsidRDefault="00535CC3" w:rsidP="00535CC3">
      <w:pPr>
        <w:spacing w:after="0"/>
        <w:rPr>
          <w:lang w:val="en-US"/>
        </w:rPr>
      </w:pPr>
      <w:r w:rsidRPr="00535CC3">
        <w:rPr>
          <w:lang w:val="en-US"/>
        </w:rPr>
        <w:t xml:space="preserve">        }],</w:t>
      </w:r>
    </w:p>
    <w:p w:rsidR="00535CC3" w:rsidRPr="00535CC3" w:rsidRDefault="00535CC3" w:rsidP="00535CC3">
      <w:pPr>
        <w:spacing w:after="0"/>
        <w:rPr>
          <w:lang w:val="en-US"/>
        </w:rPr>
      </w:pPr>
      <w:r w:rsidRPr="00535CC3">
        <w:rPr>
          <w:lang w:val="en-US"/>
        </w:rPr>
        <w:t xml:space="preserve">        "</w:t>
      </w:r>
      <w:proofErr w:type="gramStart"/>
      <w:r w:rsidRPr="00535CC3">
        <w:rPr>
          <w:lang w:val="en-US"/>
        </w:rPr>
        <w:t>languages</w:t>
      </w:r>
      <w:proofErr w:type="gramEnd"/>
      <w:r w:rsidRPr="00535CC3">
        <w:rPr>
          <w:lang w:val="en-US"/>
        </w:rPr>
        <w:t>" : ["</w:t>
      </w:r>
      <w:proofErr w:type="spellStart"/>
      <w:r w:rsidRPr="00535CC3">
        <w:rPr>
          <w:lang w:val="en-US"/>
        </w:rPr>
        <w:t>eng</w:t>
      </w:r>
      <w:proofErr w:type="spellEnd"/>
      <w:r w:rsidRPr="00535CC3">
        <w:rPr>
          <w:lang w:val="en-US"/>
        </w:rPr>
        <w:t>"],</w:t>
      </w:r>
    </w:p>
    <w:p w:rsidR="00535CC3" w:rsidRPr="00535CC3" w:rsidRDefault="00535CC3" w:rsidP="00535CC3">
      <w:pPr>
        <w:spacing w:after="0"/>
        <w:rPr>
          <w:lang w:val="en-US"/>
        </w:rPr>
      </w:pPr>
      <w:r w:rsidRPr="00535CC3">
        <w:rPr>
          <w:lang w:val="en-US"/>
        </w:rPr>
        <w:t xml:space="preserve">        "</w:t>
      </w:r>
      <w:proofErr w:type="gramStart"/>
      <w:r w:rsidRPr="00535CC3">
        <w:rPr>
          <w:lang w:val="en-US"/>
        </w:rPr>
        <w:t>source</w:t>
      </w:r>
      <w:ins w:id="4" w:author="Markus Haarländer" w:date="2018-07-05T15:53:00Z">
        <w:r>
          <w:rPr>
            <w:lang w:val="en-US"/>
          </w:rPr>
          <w:t>s</w:t>
        </w:r>
      </w:ins>
      <w:proofErr w:type="gramEnd"/>
      <w:r w:rsidRPr="00535CC3">
        <w:rPr>
          <w:lang w:val="en-US"/>
        </w:rPr>
        <w:t>" : [{</w:t>
      </w:r>
    </w:p>
    <w:p w:rsidR="00535CC3" w:rsidRPr="00535CC3" w:rsidRDefault="00535CC3" w:rsidP="00535CC3">
      <w:pPr>
        <w:spacing w:after="0"/>
        <w:rPr>
          <w:lang w:val="en-US"/>
        </w:rPr>
      </w:pPr>
      <w:r w:rsidRPr="00535CC3">
        <w:rPr>
          <w:lang w:val="en-US"/>
        </w:rPr>
        <w:t xml:space="preserve">            "</w:t>
      </w:r>
      <w:proofErr w:type="gramStart"/>
      <w:r w:rsidRPr="00535CC3">
        <w:rPr>
          <w:lang w:val="en-US"/>
        </w:rPr>
        <w:t>title</w:t>
      </w:r>
      <w:proofErr w:type="gramEnd"/>
      <w:r w:rsidRPr="00535CC3">
        <w:rPr>
          <w:lang w:val="en-US"/>
        </w:rPr>
        <w:t xml:space="preserve">" : "Physical Chemistry Chemical Physics ", </w:t>
      </w:r>
    </w:p>
    <w:p w:rsidR="00535CC3" w:rsidRPr="00535CC3" w:rsidRDefault="00535CC3" w:rsidP="00535CC3">
      <w:pPr>
        <w:spacing w:after="0"/>
        <w:rPr>
          <w:lang w:val="en-US"/>
        </w:rPr>
      </w:pPr>
      <w:r w:rsidRPr="00535CC3">
        <w:rPr>
          <w:lang w:val="en-US"/>
        </w:rPr>
        <w:t xml:space="preserve">            "</w:t>
      </w:r>
      <w:proofErr w:type="gramStart"/>
      <w:r w:rsidRPr="00535CC3">
        <w:rPr>
          <w:lang w:val="en-US"/>
        </w:rPr>
        <w:t>volum</w:t>
      </w:r>
      <w:ins w:id="5" w:author="Markus Haarländer" w:date="2018-07-05T15:53:00Z">
        <w:r>
          <w:rPr>
            <w:lang w:val="en-US"/>
          </w:rPr>
          <w:t>e</w:t>
        </w:r>
      </w:ins>
      <w:proofErr w:type="gramEnd"/>
      <w:r w:rsidRPr="00535CC3">
        <w:rPr>
          <w:lang w:val="en-US"/>
        </w:rPr>
        <w:t>" : "19",</w:t>
      </w:r>
    </w:p>
    <w:p w:rsidR="00535CC3" w:rsidRPr="00535CC3" w:rsidRDefault="00535CC3" w:rsidP="00535CC3">
      <w:pPr>
        <w:spacing w:after="0"/>
        <w:rPr>
          <w:lang w:val="en-US"/>
        </w:rPr>
      </w:pPr>
      <w:r w:rsidRPr="00535CC3">
        <w:rPr>
          <w:lang w:val="en-US"/>
        </w:rPr>
        <w:lastRenderedPageBreak/>
        <w:t xml:space="preserve">            "</w:t>
      </w:r>
      <w:proofErr w:type="gramStart"/>
      <w:r w:rsidRPr="00535CC3">
        <w:rPr>
          <w:lang w:val="en-US"/>
        </w:rPr>
        <w:t>issue</w:t>
      </w:r>
      <w:proofErr w:type="gramEnd"/>
      <w:r w:rsidRPr="00535CC3">
        <w:rPr>
          <w:lang w:val="en-US"/>
        </w:rPr>
        <w:t xml:space="preserve">" : "42", </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startPage</w:t>
      </w:r>
      <w:proofErr w:type="spellEnd"/>
      <w:proofErr w:type="gramEnd"/>
      <w:r w:rsidRPr="00535CC3">
        <w:rPr>
          <w:lang w:val="en-US"/>
        </w:rPr>
        <w:t xml:space="preserve">" : "28540", </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endPage</w:t>
      </w:r>
      <w:proofErr w:type="spellEnd"/>
      <w:proofErr w:type="gramEnd"/>
      <w:r w:rsidRPr="00535CC3">
        <w:rPr>
          <w:lang w:val="en-US"/>
        </w:rPr>
        <w:t>" : "28554",</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sequenceNumber</w:t>
      </w:r>
      <w:proofErr w:type="spellEnd"/>
      <w:proofErr w:type="gramEnd"/>
      <w:r w:rsidRPr="00535CC3">
        <w:rPr>
          <w:lang w:val="en-US"/>
        </w:rPr>
        <w:t>" : " ",</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publish</w:t>
      </w:r>
      <w:ins w:id="6" w:author="Markus Haarländer" w:date="2018-07-05T15:54:00Z">
        <w:r>
          <w:rPr>
            <w:lang w:val="en-US"/>
          </w:rPr>
          <w:t>ing</w:t>
        </w:r>
      </w:ins>
      <w:r w:rsidRPr="00535CC3">
        <w:rPr>
          <w:lang w:val="en-US"/>
        </w:rPr>
        <w:t>Info</w:t>
      </w:r>
      <w:proofErr w:type="spellEnd"/>
      <w:proofErr w:type="gramEnd"/>
      <w:r w:rsidRPr="00535CC3">
        <w:rPr>
          <w:lang w:val="en-US"/>
        </w:rPr>
        <w:t>" : {</w:t>
      </w:r>
    </w:p>
    <w:p w:rsidR="00535CC3" w:rsidRPr="00535CC3" w:rsidRDefault="00535CC3" w:rsidP="00535CC3">
      <w:pPr>
        <w:spacing w:after="0"/>
        <w:rPr>
          <w:lang w:val="en-US"/>
        </w:rPr>
      </w:pPr>
      <w:r w:rsidRPr="00535CC3">
        <w:rPr>
          <w:lang w:val="en-US"/>
        </w:rPr>
        <w:t xml:space="preserve">                "</w:t>
      </w:r>
      <w:proofErr w:type="gramStart"/>
      <w:r w:rsidRPr="00535CC3">
        <w:rPr>
          <w:lang w:val="en-US"/>
        </w:rPr>
        <w:t>publisher</w:t>
      </w:r>
      <w:proofErr w:type="gramEnd"/>
      <w:r w:rsidRPr="00535CC3">
        <w:rPr>
          <w:lang w:val="en-US"/>
        </w:rPr>
        <w:t>" : "The Royal Society of Chemistry"</w:t>
      </w:r>
    </w:p>
    <w:p w:rsidR="00535CC3" w:rsidRPr="00535CC3" w:rsidRDefault="00535CC3" w:rsidP="00535CC3">
      <w:pPr>
        <w:spacing w:after="0"/>
        <w:rPr>
          <w:lang w:val="en-US"/>
        </w:rPr>
      </w:pPr>
      <w:r w:rsidRPr="00535CC3">
        <w:rPr>
          <w:lang w:val="en-US"/>
        </w:rPr>
        <w:t xml:space="preserve">            },</w:t>
      </w:r>
    </w:p>
    <w:p w:rsidR="00535CC3" w:rsidRPr="00535CC3" w:rsidRDefault="00535CC3" w:rsidP="00535CC3">
      <w:pPr>
        <w:spacing w:after="0"/>
        <w:rPr>
          <w:lang w:val="en-US"/>
        </w:rPr>
      </w:pPr>
      <w:r w:rsidRPr="00535CC3">
        <w:rPr>
          <w:lang w:val="en-US"/>
        </w:rPr>
        <w:t xml:space="preserve">            "</w:t>
      </w:r>
      <w:proofErr w:type="gramStart"/>
      <w:r w:rsidRPr="00535CC3">
        <w:rPr>
          <w:lang w:val="en-US"/>
        </w:rPr>
        <w:t>identifiers</w:t>
      </w:r>
      <w:proofErr w:type="gramEnd"/>
      <w:r w:rsidRPr="00535CC3">
        <w:rPr>
          <w:lang w:val="en-US"/>
        </w:rPr>
        <w:t>" : [{</w:t>
      </w:r>
    </w:p>
    <w:p w:rsidR="00535CC3" w:rsidRPr="00535CC3" w:rsidRDefault="00535CC3" w:rsidP="00535CC3">
      <w:pPr>
        <w:spacing w:after="0"/>
        <w:rPr>
          <w:lang w:val="en-US"/>
        </w:rPr>
      </w:pPr>
      <w:r w:rsidRPr="00535CC3">
        <w:rPr>
          <w:lang w:val="en-US"/>
        </w:rPr>
        <w:t xml:space="preserve">                "</w:t>
      </w:r>
      <w:proofErr w:type="gramStart"/>
      <w:r w:rsidRPr="00535CC3">
        <w:rPr>
          <w:lang w:val="en-US"/>
        </w:rPr>
        <w:t>id</w:t>
      </w:r>
      <w:proofErr w:type="gramEnd"/>
      <w:r w:rsidRPr="00535CC3">
        <w:rPr>
          <w:lang w:val="en-US"/>
        </w:rPr>
        <w:t>" : "1463-9076",</w:t>
      </w:r>
    </w:p>
    <w:p w:rsidR="00535CC3" w:rsidRPr="00535CC3" w:rsidRDefault="00535CC3" w:rsidP="00535CC3">
      <w:pPr>
        <w:spacing w:after="0"/>
        <w:rPr>
          <w:lang w:val="en-US"/>
        </w:rPr>
      </w:pPr>
      <w:r w:rsidRPr="00535CC3">
        <w:rPr>
          <w:lang w:val="en-US"/>
        </w:rPr>
        <w:t xml:space="preserve">                "</w:t>
      </w:r>
      <w:proofErr w:type="gramStart"/>
      <w:r w:rsidRPr="00535CC3">
        <w:rPr>
          <w:lang w:val="en-US"/>
        </w:rPr>
        <w:t>type</w:t>
      </w:r>
      <w:proofErr w:type="gramEnd"/>
      <w:r w:rsidRPr="00535CC3">
        <w:rPr>
          <w:lang w:val="en-US"/>
        </w:rPr>
        <w:t>" : "</w:t>
      </w:r>
      <w:commentRangeStart w:id="7"/>
      <w:r w:rsidRPr="00535CC3">
        <w:rPr>
          <w:lang w:val="en-US"/>
        </w:rPr>
        <w:t>ISSN</w:t>
      </w:r>
      <w:del w:id="8" w:author="Markus Haarländer" w:date="2018-07-05T15:56:00Z">
        <w:r w:rsidRPr="00535CC3" w:rsidDel="00EE4037">
          <w:rPr>
            <w:lang w:val="en-US"/>
          </w:rPr>
          <w:delText>(PRINT)</w:delText>
        </w:r>
      </w:del>
      <w:r w:rsidRPr="00535CC3">
        <w:rPr>
          <w:lang w:val="en-US"/>
        </w:rPr>
        <w:t>"</w:t>
      </w:r>
      <w:commentRangeEnd w:id="7"/>
      <w:r w:rsidR="00EE4037">
        <w:rPr>
          <w:rStyle w:val="Kommentarzeichen"/>
        </w:rPr>
        <w:commentReference w:id="7"/>
      </w:r>
    </w:p>
    <w:p w:rsidR="00535CC3" w:rsidRPr="00535CC3" w:rsidRDefault="00535CC3" w:rsidP="00535CC3">
      <w:pPr>
        <w:spacing w:after="0"/>
        <w:rPr>
          <w:lang w:val="en-US"/>
        </w:rPr>
      </w:pPr>
      <w:r w:rsidRPr="00535CC3">
        <w:rPr>
          <w:lang w:val="en-US"/>
        </w:rPr>
        <w:t xml:space="preserve">            },{</w:t>
      </w:r>
    </w:p>
    <w:p w:rsidR="00535CC3" w:rsidRPr="00535CC3" w:rsidRDefault="00535CC3" w:rsidP="00535CC3">
      <w:pPr>
        <w:spacing w:after="0"/>
        <w:rPr>
          <w:lang w:val="en-US"/>
        </w:rPr>
      </w:pPr>
      <w:r w:rsidRPr="00535CC3">
        <w:rPr>
          <w:lang w:val="en-US"/>
        </w:rPr>
        <w:t xml:space="preserve">                "</w:t>
      </w:r>
      <w:proofErr w:type="gramStart"/>
      <w:r w:rsidRPr="00535CC3">
        <w:rPr>
          <w:lang w:val="en-US"/>
        </w:rPr>
        <w:t>id</w:t>
      </w:r>
      <w:proofErr w:type="gramEnd"/>
      <w:r w:rsidRPr="00535CC3">
        <w:rPr>
          <w:lang w:val="en-US"/>
        </w:rPr>
        <w:t>" : "1463-9084",</w:t>
      </w:r>
    </w:p>
    <w:p w:rsidR="00535CC3" w:rsidRPr="00535CC3" w:rsidRDefault="00535CC3" w:rsidP="00535CC3">
      <w:pPr>
        <w:spacing w:after="0"/>
        <w:rPr>
          <w:lang w:val="en-US"/>
        </w:rPr>
      </w:pPr>
      <w:r w:rsidRPr="00535CC3">
        <w:rPr>
          <w:lang w:val="en-US"/>
        </w:rPr>
        <w:t xml:space="preserve">                "</w:t>
      </w:r>
      <w:proofErr w:type="gramStart"/>
      <w:r w:rsidRPr="00535CC3">
        <w:rPr>
          <w:lang w:val="en-US"/>
        </w:rPr>
        <w:t>type</w:t>
      </w:r>
      <w:proofErr w:type="gramEnd"/>
      <w:r w:rsidRPr="00535CC3">
        <w:rPr>
          <w:lang w:val="en-US"/>
        </w:rPr>
        <w:t>" : "ISSN</w:t>
      </w:r>
      <w:del w:id="9" w:author="Markus Haarländer" w:date="2018-07-05T15:56:00Z">
        <w:r w:rsidRPr="00535CC3" w:rsidDel="00EE4037">
          <w:rPr>
            <w:lang w:val="en-US"/>
          </w:rPr>
          <w:delText>(ONLINE)</w:delText>
        </w:r>
      </w:del>
      <w:r w:rsidRPr="00535CC3">
        <w:rPr>
          <w:lang w:val="en-US"/>
        </w:rPr>
        <w:t>"</w:t>
      </w:r>
    </w:p>
    <w:p w:rsidR="00535CC3" w:rsidRPr="00535CC3" w:rsidRDefault="00535CC3" w:rsidP="00535CC3">
      <w:pPr>
        <w:spacing w:after="0"/>
        <w:rPr>
          <w:lang w:val="en-US"/>
        </w:rPr>
      </w:pPr>
      <w:r w:rsidRPr="00535CC3">
        <w:rPr>
          <w:lang w:val="en-US"/>
        </w:rPr>
        <w:t xml:space="preserve">            }],</w:t>
      </w:r>
    </w:p>
    <w:p w:rsidR="00535CC3" w:rsidRPr="00535CC3" w:rsidRDefault="00535CC3" w:rsidP="00535CC3">
      <w:pPr>
        <w:spacing w:after="0"/>
        <w:rPr>
          <w:lang w:val="en-US"/>
        </w:rPr>
      </w:pPr>
      <w:r w:rsidRPr="00535CC3">
        <w:rPr>
          <w:lang w:val="en-US"/>
        </w:rPr>
        <w:t xml:space="preserve">            "</w:t>
      </w:r>
      <w:proofErr w:type="gramStart"/>
      <w:r w:rsidRPr="00535CC3">
        <w:rPr>
          <w:lang w:val="en-US"/>
        </w:rPr>
        <w:t>genre</w:t>
      </w:r>
      <w:proofErr w:type="gramEnd"/>
      <w:r w:rsidRPr="00535CC3">
        <w:rPr>
          <w:lang w:val="en-US"/>
        </w:rPr>
        <w:t>" : "JOURNAL"</w:t>
      </w:r>
    </w:p>
    <w:p w:rsidR="00535CC3" w:rsidRPr="00535CC3" w:rsidRDefault="00535CC3" w:rsidP="00535CC3">
      <w:pPr>
        <w:spacing w:after="0"/>
        <w:rPr>
          <w:lang w:val="en-US"/>
        </w:rPr>
      </w:pPr>
      <w:r w:rsidRPr="00535CC3">
        <w:rPr>
          <w:lang w:val="en-US"/>
        </w:rPr>
        <w:t xml:space="preserve">        }],</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freeKeywords</w:t>
      </w:r>
      <w:proofErr w:type="spellEnd"/>
      <w:proofErr w:type="gramEnd"/>
      <w:r w:rsidRPr="00535CC3">
        <w:rPr>
          <w:lang w:val="en-US"/>
        </w:rPr>
        <w:t xml:space="preserve">" : "Combining 1H-NMR, 17O-NMR, and high-resolution backscattering QENS hydrodynamic and structural proton transport in phosphoric acid is separated. The rate limiting steps for structural proton diffusion in mixtures of acid with </w:t>
      </w:r>
      <w:proofErr w:type="spellStart"/>
      <w:r w:rsidRPr="00535CC3">
        <w:rPr>
          <w:lang w:val="en-US"/>
        </w:rPr>
        <w:t>Brønsted</w:t>
      </w:r>
      <w:proofErr w:type="spellEnd"/>
      <w:r w:rsidRPr="00535CC3">
        <w:rPr>
          <w:lang w:val="en-US"/>
        </w:rPr>
        <w:t xml:space="preserve"> bases are found to occur below the nanosecond timescale.</w:t>
      </w:r>
      <w:proofErr w:type="gramStart"/>
      <w:r w:rsidRPr="00535CC3">
        <w:rPr>
          <w:lang w:val="en-US"/>
        </w:rPr>
        <w:t>",</w:t>
      </w:r>
      <w:proofErr w:type="gramEnd"/>
    </w:p>
    <w:p w:rsidR="00535CC3" w:rsidRPr="00535CC3" w:rsidRDefault="00535CC3" w:rsidP="00535CC3">
      <w:pPr>
        <w:spacing w:after="0"/>
        <w:rPr>
          <w:lang w:val="en-US"/>
        </w:rPr>
      </w:pPr>
      <w:r w:rsidRPr="00535CC3">
        <w:rPr>
          <w:lang w:val="en-US"/>
        </w:rPr>
        <w:t xml:space="preserve">        "</w:t>
      </w:r>
      <w:proofErr w:type="gramStart"/>
      <w:r w:rsidRPr="00535CC3">
        <w:rPr>
          <w:lang w:val="en-US"/>
        </w:rPr>
        <w:t>abstracts</w:t>
      </w:r>
      <w:proofErr w:type="gramEnd"/>
      <w:r w:rsidRPr="00535CC3">
        <w:rPr>
          <w:lang w:val="en-US"/>
        </w:rPr>
        <w:t>" : [{</w:t>
      </w:r>
    </w:p>
    <w:p w:rsidR="00535CC3" w:rsidRPr="00535CC3" w:rsidRDefault="00535CC3" w:rsidP="00535CC3">
      <w:pPr>
        <w:spacing w:after="0"/>
        <w:rPr>
          <w:lang w:val="en-US"/>
        </w:rPr>
      </w:pPr>
      <w:r w:rsidRPr="00535CC3">
        <w:rPr>
          <w:lang w:val="en-US"/>
        </w:rPr>
        <w:t xml:space="preserve">            "</w:t>
      </w:r>
      <w:proofErr w:type="gramStart"/>
      <w:r w:rsidRPr="00535CC3">
        <w:rPr>
          <w:lang w:val="en-US"/>
        </w:rPr>
        <w:t>languages</w:t>
      </w:r>
      <w:proofErr w:type="gramEnd"/>
      <w:r w:rsidRPr="00535CC3">
        <w:rPr>
          <w:lang w:val="en-US"/>
        </w:rPr>
        <w:t>" : ["</w:t>
      </w:r>
      <w:proofErr w:type="spellStart"/>
      <w:r w:rsidRPr="00535CC3">
        <w:rPr>
          <w:lang w:val="en-US"/>
        </w:rPr>
        <w:t>eng</w:t>
      </w:r>
      <w:proofErr w:type="spellEnd"/>
      <w:r w:rsidRPr="00535CC3">
        <w:rPr>
          <w:lang w:val="en-US"/>
        </w:rPr>
        <w:t>"],</w:t>
      </w:r>
    </w:p>
    <w:p w:rsidR="00535CC3" w:rsidRPr="00535CC3" w:rsidRDefault="00535CC3" w:rsidP="00535CC3">
      <w:pPr>
        <w:spacing w:after="0"/>
        <w:rPr>
          <w:lang w:val="en-US"/>
        </w:rPr>
      </w:pPr>
      <w:r w:rsidRPr="00535CC3">
        <w:rPr>
          <w:lang w:val="en-US"/>
        </w:rPr>
        <w:t xml:space="preserve">            "</w:t>
      </w:r>
      <w:proofErr w:type="gramStart"/>
      <w:r w:rsidRPr="00535CC3">
        <w:rPr>
          <w:lang w:val="en-US"/>
        </w:rPr>
        <w:t>value</w:t>
      </w:r>
      <w:proofErr w:type="gramEnd"/>
      <w:r w:rsidRPr="00535CC3">
        <w:rPr>
          <w:lang w:val="en-US"/>
        </w:rPr>
        <w:t xml:space="preserve">" : "The unique proton conduction mechanism of phosphoric acid is important for the functions of complex phosphate containing biological and technological systems (e.g. phospholipid membranes and </w:t>
      </w:r>
      <w:proofErr w:type="spellStart"/>
      <w:r w:rsidRPr="00535CC3">
        <w:rPr>
          <w:lang w:val="en-US"/>
        </w:rPr>
        <w:t>polybenzimidazole</w:t>
      </w:r>
      <w:proofErr w:type="spellEnd"/>
      <w:r w:rsidRPr="00535CC3">
        <w:rPr>
          <w:lang w:val="en-US"/>
        </w:rPr>
        <w:t xml:space="preserve"> phosphoric acid membranes for high-temperature PEM fuel cells). In neat phosphoric acid structural proton diffusion, i.e. proton hopping between phosphoric acid </w:t>
      </w:r>
      <w:proofErr w:type="gramStart"/>
      <w:r w:rsidRPr="00535CC3">
        <w:rPr>
          <w:lang w:val="en-US"/>
        </w:rPr>
        <w:t>molecules,</w:t>
      </w:r>
      <w:proofErr w:type="gramEnd"/>
      <w:r w:rsidRPr="00535CC3">
        <w:rPr>
          <w:lang w:val="en-US"/>
        </w:rPr>
        <w:t xml:space="preserve"> is superimposed onto hydrodynamic diffusion of the molecules in the viscous liquid. In this study we separate the two dynamic contributions on the nanosecond timescale for the model systems phosphoric acid–water and phosphoric acid–</w:t>
      </w:r>
      <w:proofErr w:type="spellStart"/>
      <w:r w:rsidRPr="00535CC3">
        <w:rPr>
          <w:lang w:val="en-US"/>
        </w:rPr>
        <w:t>benzimidazole</w:t>
      </w:r>
      <w:proofErr w:type="spellEnd"/>
      <w:r w:rsidRPr="00535CC3">
        <w:rPr>
          <w:lang w:val="en-US"/>
        </w:rPr>
        <w:t xml:space="preserve">. We demonstrate that 1H NMR dipolar relaxation measurements are controlled by hydrodynamic diffusion for the investigated conditions, while 17O NMR </w:t>
      </w:r>
      <w:proofErr w:type="spellStart"/>
      <w:r w:rsidRPr="00535CC3">
        <w:rPr>
          <w:lang w:val="en-US"/>
        </w:rPr>
        <w:t>quadrupolar</w:t>
      </w:r>
      <w:proofErr w:type="spellEnd"/>
      <w:r w:rsidRPr="00535CC3">
        <w:rPr>
          <w:lang w:val="en-US"/>
        </w:rPr>
        <w:t xml:space="preserve"> relaxation measurements reflect local proton displacement as part of structural diffusion. </w:t>
      </w:r>
      <w:proofErr w:type="spellStart"/>
      <w:r w:rsidRPr="00535CC3">
        <w:rPr>
          <w:lang w:val="en-US"/>
        </w:rPr>
        <w:t>Quasielastic</w:t>
      </w:r>
      <w:proofErr w:type="spellEnd"/>
      <w:r w:rsidRPr="00535CC3">
        <w:rPr>
          <w:lang w:val="en-US"/>
        </w:rPr>
        <w:t xml:space="preserve"> neutron scattering (QENS) applying high resolution backscattering spectroscopy (</w:t>
      </w:r>
      <w:proofErr w:type="spellStart"/>
      <w:r w:rsidRPr="00535CC3">
        <w:rPr>
          <w:lang w:val="en-US"/>
        </w:rPr>
        <w:t>nBSS</w:t>
      </w:r>
      <w:proofErr w:type="spellEnd"/>
      <w:r w:rsidRPr="00535CC3">
        <w:rPr>
          <w:lang w:val="en-US"/>
        </w:rPr>
        <w:t>) confirms structural proton diffusion measurements using PFG-NMR in phosphoric acid–</w:t>
      </w:r>
      <w:proofErr w:type="spellStart"/>
      <w:r w:rsidRPr="00535CC3">
        <w:rPr>
          <w:lang w:val="en-US"/>
        </w:rPr>
        <w:t>benzimidazole</w:t>
      </w:r>
      <w:proofErr w:type="spellEnd"/>
      <w:r w:rsidRPr="00535CC3">
        <w:rPr>
          <w:lang w:val="en-US"/>
        </w:rPr>
        <w:t xml:space="preserve"> mixtures at different concentrations. With increasing </w:t>
      </w:r>
      <w:proofErr w:type="spellStart"/>
      <w:r w:rsidRPr="00535CC3">
        <w:rPr>
          <w:lang w:val="en-US"/>
        </w:rPr>
        <w:t>benzimidazole</w:t>
      </w:r>
      <w:proofErr w:type="spellEnd"/>
      <w:r w:rsidRPr="00535CC3">
        <w:rPr>
          <w:lang w:val="en-US"/>
        </w:rPr>
        <w:t xml:space="preserve"> content proton diffusion coefficients on the nanosecond scale decrease, thus following the trend of reduced hydrogen bond network frustration. The momentum transfer (Q) dependence of the width of the QENS spectra indicates the jump diffusion mechanism and can be scaled to a master plot both for different temperatures and different </w:t>
      </w:r>
      <w:proofErr w:type="spellStart"/>
      <w:r w:rsidRPr="00535CC3">
        <w:rPr>
          <w:lang w:val="en-US"/>
        </w:rPr>
        <w:t>benzimidazole</w:t>
      </w:r>
      <w:proofErr w:type="spellEnd"/>
      <w:r w:rsidRPr="00535CC3">
        <w:rPr>
          <w:lang w:val="en-US"/>
        </w:rPr>
        <w:t xml:space="preserve"> contents. This indicates a fundamentally unchanged structural proton diffusion process, however, with a lower probability of occurrence for successful intermolecular proton transfer with increasing </w:t>
      </w:r>
      <w:proofErr w:type="spellStart"/>
      <w:r w:rsidRPr="00535CC3">
        <w:rPr>
          <w:lang w:val="en-US"/>
        </w:rPr>
        <w:t>benzimidazole</w:t>
      </w:r>
      <w:proofErr w:type="spellEnd"/>
      <w:r w:rsidRPr="00535CC3">
        <w:rPr>
          <w:lang w:val="en-US"/>
        </w:rPr>
        <w:t xml:space="preserve"> content. Results of this work enable a better separation of different diffusion processes on short timescales also in more complex phosphoric acid containing systems."</w:t>
      </w:r>
    </w:p>
    <w:p w:rsidR="00535CC3" w:rsidRDefault="00535CC3" w:rsidP="00535CC3">
      <w:pPr>
        <w:spacing w:after="0"/>
      </w:pPr>
      <w:r w:rsidRPr="00535CC3">
        <w:rPr>
          <w:lang w:val="en-US"/>
        </w:rPr>
        <w:t xml:space="preserve">        </w:t>
      </w:r>
      <w:r>
        <w:t>}],</w:t>
      </w:r>
    </w:p>
    <w:p w:rsidR="00535CC3" w:rsidRDefault="00535CC3" w:rsidP="00535CC3">
      <w:pPr>
        <w:spacing w:after="0"/>
      </w:pPr>
      <w:r>
        <w:t xml:space="preserve">        "</w:t>
      </w:r>
      <w:proofErr w:type="spellStart"/>
      <w:r>
        <w:t>subjects</w:t>
      </w:r>
      <w:proofErr w:type="spellEnd"/>
      <w:proofErr w:type="gramStart"/>
      <w:r>
        <w:t>" :</w:t>
      </w:r>
      <w:proofErr w:type="gramEnd"/>
      <w:r>
        <w:t xml:space="preserve"> [{</w:t>
      </w:r>
    </w:p>
    <w:p w:rsidR="00535CC3" w:rsidRDefault="00535CC3" w:rsidP="00535CC3">
      <w:pPr>
        <w:spacing w:after="0"/>
      </w:pPr>
      <w:r>
        <w:t xml:space="preserve">            "type</w:t>
      </w:r>
      <w:proofErr w:type="gramStart"/>
      <w:r>
        <w:t>" :</w:t>
      </w:r>
      <w:proofErr w:type="gramEnd"/>
      <w:r>
        <w:t>""</w:t>
      </w:r>
    </w:p>
    <w:p w:rsidR="00535CC3" w:rsidRPr="00535CC3" w:rsidRDefault="00535CC3" w:rsidP="00535CC3">
      <w:pPr>
        <w:spacing w:after="0"/>
        <w:rPr>
          <w:lang w:val="en-US"/>
        </w:rPr>
      </w:pPr>
      <w:r w:rsidRPr="00535CC3">
        <w:rPr>
          <w:lang w:val="en-US"/>
        </w:rPr>
        <w:t xml:space="preserve">        }],</w:t>
      </w:r>
    </w:p>
    <w:p w:rsidR="00535CC3" w:rsidRPr="00535CC3" w:rsidRDefault="00535CC3" w:rsidP="00535CC3">
      <w:pPr>
        <w:spacing w:after="0"/>
        <w:rPr>
          <w:lang w:val="en-US"/>
        </w:rPr>
      </w:pPr>
      <w:r w:rsidRPr="00535CC3">
        <w:rPr>
          <w:lang w:val="en-US"/>
        </w:rPr>
        <w:lastRenderedPageBreak/>
        <w:t xml:space="preserve">        "</w:t>
      </w:r>
      <w:proofErr w:type="spellStart"/>
      <w:proofErr w:type="gramStart"/>
      <w:r w:rsidRPr="00535CC3">
        <w:rPr>
          <w:lang w:val="en-US"/>
        </w:rPr>
        <w:t>totalNumberOfPages</w:t>
      </w:r>
      <w:proofErr w:type="spellEnd"/>
      <w:proofErr w:type="gramEnd"/>
      <w:r w:rsidRPr="00535CC3">
        <w:rPr>
          <w:lang w:val="en-US"/>
        </w:rPr>
        <w:t>" : "15",</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projectInfo</w:t>
      </w:r>
      <w:proofErr w:type="spellEnd"/>
      <w:proofErr w:type="gramEnd"/>
      <w:r w:rsidRPr="00535CC3">
        <w:rPr>
          <w:lang w:val="en-US"/>
        </w:rPr>
        <w:t>" : [{</w:t>
      </w:r>
    </w:p>
    <w:p w:rsidR="00535CC3" w:rsidRPr="00535CC3" w:rsidRDefault="00535CC3" w:rsidP="00535CC3">
      <w:pPr>
        <w:spacing w:after="0"/>
        <w:rPr>
          <w:lang w:val="en-US"/>
        </w:rPr>
      </w:pPr>
      <w:r w:rsidRPr="00535CC3">
        <w:rPr>
          <w:lang w:val="en-US"/>
        </w:rPr>
        <w:t xml:space="preserve">            "title</w:t>
      </w:r>
      <w:proofErr w:type="gramStart"/>
      <w:r w:rsidRPr="00535CC3">
        <w:rPr>
          <w:lang w:val="en-US"/>
        </w:rPr>
        <w:t>" :</w:t>
      </w:r>
      <w:proofErr w:type="gramEnd"/>
      <w:r w:rsidRPr="00535CC3">
        <w:rPr>
          <w:lang w:val="en-US"/>
        </w:rPr>
        <w:t>"",</w:t>
      </w:r>
    </w:p>
    <w:p w:rsidR="00535CC3" w:rsidRPr="00535CC3" w:rsidRDefault="00535CC3" w:rsidP="00535CC3">
      <w:pPr>
        <w:spacing w:after="0"/>
        <w:rPr>
          <w:lang w:val="en-US"/>
        </w:rPr>
      </w:pPr>
      <w:r w:rsidRPr="00535CC3">
        <w:rPr>
          <w:lang w:val="en-US"/>
        </w:rPr>
        <w:t xml:space="preserve">            "</w:t>
      </w:r>
      <w:proofErr w:type="spellStart"/>
      <w:proofErr w:type="gramStart"/>
      <w:r w:rsidRPr="00535CC3">
        <w:rPr>
          <w:lang w:val="en-US"/>
        </w:rPr>
        <w:t>grantIdentifier</w:t>
      </w:r>
      <w:proofErr w:type="spellEnd"/>
      <w:proofErr w:type="gramEnd"/>
      <w:r w:rsidRPr="00535CC3">
        <w:rPr>
          <w:lang w:val="en-US"/>
        </w:rPr>
        <w:t>" : {</w:t>
      </w:r>
    </w:p>
    <w:p w:rsidR="00535CC3" w:rsidRPr="00535CC3" w:rsidRDefault="00535CC3" w:rsidP="00535CC3">
      <w:pPr>
        <w:spacing w:after="0"/>
        <w:rPr>
          <w:lang w:val="en-US"/>
        </w:rPr>
      </w:pPr>
      <w:r w:rsidRPr="00535CC3">
        <w:rPr>
          <w:lang w:val="en-US"/>
        </w:rPr>
        <w:t xml:space="preserve">                "</w:t>
      </w:r>
      <w:proofErr w:type="gramStart"/>
      <w:r w:rsidRPr="00535CC3">
        <w:rPr>
          <w:lang w:val="en-US"/>
        </w:rPr>
        <w:t>id</w:t>
      </w:r>
      <w:proofErr w:type="gramEnd"/>
      <w:r w:rsidRPr="00535CC3">
        <w:rPr>
          <w:lang w:val="en-US"/>
        </w:rPr>
        <w:t>" : "PSUMEA-2 No. 03SF0473",</w:t>
      </w:r>
    </w:p>
    <w:p w:rsidR="00535CC3" w:rsidRPr="00535CC3" w:rsidRDefault="00535CC3" w:rsidP="00535CC3">
      <w:pPr>
        <w:spacing w:after="0"/>
        <w:rPr>
          <w:lang w:val="en-US"/>
        </w:rPr>
      </w:pPr>
      <w:r w:rsidRPr="00535CC3">
        <w:rPr>
          <w:lang w:val="en-US"/>
        </w:rPr>
        <w:t xml:space="preserve">                "</w:t>
      </w:r>
      <w:proofErr w:type="gramStart"/>
      <w:r w:rsidRPr="00535CC3">
        <w:rPr>
          <w:lang w:val="en-US"/>
        </w:rPr>
        <w:t>type</w:t>
      </w:r>
      <w:proofErr w:type="gramEnd"/>
      <w:r w:rsidRPr="00535CC3">
        <w:rPr>
          <w:lang w:val="en-US"/>
        </w:rPr>
        <w:t>" : "</w:t>
      </w:r>
      <w:commentRangeStart w:id="10"/>
      <w:r w:rsidRPr="00535CC3">
        <w:rPr>
          <w:lang w:val="en-US"/>
        </w:rPr>
        <w:t>GRANT</w:t>
      </w:r>
      <w:ins w:id="11" w:author="Markus Haarländer" w:date="2018-07-05T15:58:00Z">
        <w:r w:rsidR="00EE4037">
          <w:rPr>
            <w:lang w:val="en-US"/>
          </w:rPr>
          <w:t>_</w:t>
        </w:r>
      </w:ins>
      <w:del w:id="12" w:author="Markus Haarländer" w:date="2018-07-05T15:58:00Z">
        <w:r w:rsidRPr="00535CC3" w:rsidDel="00EE4037">
          <w:rPr>
            <w:lang w:val="en-US"/>
          </w:rPr>
          <w:delText xml:space="preserve"> </w:delText>
        </w:r>
      </w:del>
      <w:r w:rsidRPr="00535CC3">
        <w:rPr>
          <w:lang w:val="en-US"/>
        </w:rPr>
        <w:t>ID</w:t>
      </w:r>
      <w:commentRangeEnd w:id="10"/>
      <w:r w:rsidR="00EE4037">
        <w:rPr>
          <w:rStyle w:val="Kommentarzeichen"/>
        </w:rPr>
        <w:commentReference w:id="10"/>
      </w:r>
      <w:r w:rsidRPr="00535CC3">
        <w:rPr>
          <w:lang w:val="en-US"/>
        </w:rPr>
        <w:t>"</w:t>
      </w:r>
    </w:p>
    <w:p w:rsidR="00535CC3" w:rsidRPr="00535CC3" w:rsidRDefault="00535CC3" w:rsidP="00535CC3">
      <w:pPr>
        <w:spacing w:after="0"/>
        <w:rPr>
          <w:lang w:val="en-US"/>
        </w:rPr>
      </w:pPr>
      <w:r w:rsidRPr="00535CC3">
        <w:rPr>
          <w:lang w:val="en-US"/>
        </w:rPr>
        <w:t xml:space="preserve">            },</w:t>
      </w:r>
    </w:p>
    <w:p w:rsidR="00535CC3" w:rsidRPr="000D688B" w:rsidRDefault="00535CC3" w:rsidP="00535CC3">
      <w:pPr>
        <w:spacing w:after="0"/>
        <w:rPr>
          <w:rPrChange w:id="13" w:author="Hedongliang Liu" w:date="2018-07-09T09:21:00Z">
            <w:rPr>
              <w:lang w:val="en-US"/>
            </w:rPr>
          </w:rPrChange>
        </w:rPr>
      </w:pPr>
      <w:r w:rsidRPr="00535CC3">
        <w:rPr>
          <w:lang w:val="en-US"/>
        </w:rPr>
        <w:t xml:space="preserve">            </w:t>
      </w:r>
      <w:r w:rsidRPr="000D688B">
        <w:rPr>
          <w:rPrChange w:id="14" w:author="Hedongliang Liu" w:date="2018-07-09T09:21:00Z">
            <w:rPr>
              <w:lang w:val="en-US"/>
            </w:rPr>
          </w:rPrChange>
        </w:rPr>
        <w:t>"fundingInfo" : {</w:t>
      </w:r>
    </w:p>
    <w:p w:rsidR="00535CC3" w:rsidRPr="000D688B" w:rsidRDefault="00535CC3" w:rsidP="00535CC3">
      <w:pPr>
        <w:spacing w:after="0"/>
        <w:rPr>
          <w:rPrChange w:id="15" w:author="Hedongliang Liu" w:date="2018-07-09T09:21:00Z">
            <w:rPr>
              <w:lang w:val="en-US"/>
            </w:rPr>
          </w:rPrChange>
        </w:rPr>
      </w:pPr>
      <w:r w:rsidRPr="000D688B">
        <w:rPr>
          <w:rPrChange w:id="16" w:author="Hedongliang Liu" w:date="2018-07-09T09:21:00Z">
            <w:rPr>
              <w:lang w:val="en-US"/>
            </w:rPr>
          </w:rPrChange>
        </w:rPr>
        <w:t xml:space="preserve">                "fundingOrganization" : {</w:t>
      </w:r>
    </w:p>
    <w:p w:rsidR="00535CC3" w:rsidRDefault="00535CC3" w:rsidP="00535CC3">
      <w:pPr>
        <w:spacing w:after="0"/>
      </w:pPr>
      <w:r w:rsidRPr="000D688B">
        <w:rPr>
          <w:rPrChange w:id="17" w:author="Hedongliang Liu" w:date="2018-07-09T09:21:00Z">
            <w:rPr>
              <w:lang w:val="en-US"/>
            </w:rPr>
          </w:rPrChange>
        </w:rPr>
        <w:t xml:space="preserve">                    </w:t>
      </w:r>
      <w:r>
        <w:t>"title</w:t>
      </w:r>
      <w:proofErr w:type="gramStart"/>
      <w:r>
        <w:t>" :</w:t>
      </w:r>
      <w:proofErr w:type="gramEnd"/>
      <w:r>
        <w:t>"Bundesministerium für Bildung und Forschung"</w:t>
      </w:r>
    </w:p>
    <w:p w:rsidR="00535CC3" w:rsidRDefault="00535CC3" w:rsidP="00535CC3">
      <w:pPr>
        <w:spacing w:after="0"/>
      </w:pPr>
      <w:r>
        <w:t xml:space="preserve">                }</w:t>
      </w:r>
    </w:p>
    <w:p w:rsidR="00535CC3" w:rsidRDefault="00535CC3" w:rsidP="00535CC3">
      <w:pPr>
        <w:spacing w:after="0"/>
      </w:pPr>
      <w:r>
        <w:t xml:space="preserve">            }</w:t>
      </w:r>
    </w:p>
    <w:p w:rsidR="00535CC3" w:rsidRDefault="00535CC3" w:rsidP="00535CC3">
      <w:pPr>
        <w:spacing w:after="0"/>
      </w:pPr>
      <w:r>
        <w:t xml:space="preserve">        }]</w:t>
      </w:r>
    </w:p>
    <w:p w:rsidR="00535CC3" w:rsidRDefault="00535CC3" w:rsidP="00535CC3">
      <w:pPr>
        <w:spacing w:after="0"/>
      </w:pPr>
      <w:r>
        <w:t xml:space="preserve">    }</w:t>
      </w:r>
    </w:p>
    <w:p w:rsidR="006273AF" w:rsidRDefault="00535CC3" w:rsidP="00535CC3">
      <w:pPr>
        <w:spacing w:after="0"/>
      </w:pPr>
      <w:r>
        <w:t>}</w:t>
      </w:r>
    </w:p>
    <w:sectPr w:rsidR="006273A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kus Haarländer" w:date="2018-07-05T16:22:00Z" w:initials="MH">
    <w:p w:rsidR="00535CC3" w:rsidRDefault="00535CC3">
      <w:pPr>
        <w:pStyle w:val="Kommentartext"/>
        <w:rPr>
          <w:lang w:val="en-US"/>
        </w:rPr>
      </w:pPr>
      <w:r>
        <w:rPr>
          <w:rStyle w:val="Kommentarzeichen"/>
        </w:rPr>
        <w:annotationRef/>
      </w:r>
      <w:r w:rsidRPr="00535CC3">
        <w:rPr>
          <w:lang w:val="en-US"/>
        </w:rPr>
        <w:t>CORRES not allowed. Must be one of [REFEREE, APPLICANT, ARTIST, PHOTOGRAPHER, HONOREE, AUTHOR, DIRECTOR, EDITOR, CINEMATOGRAPHER, PRODUCER, ACTOR, TRANSLATOR, CONTRIBUTOR, INVENTOR, ADVISOR, PAINTER, COMMENTATOR, ILLUSTRATOR, TRANSCRIBER, SOUND_DESIGNER]</w:t>
      </w:r>
    </w:p>
    <w:p w:rsidR="00431F66" w:rsidRPr="00535CC3" w:rsidRDefault="00431F66">
      <w:pPr>
        <w:pStyle w:val="Kommentartext"/>
        <w:rPr>
          <w:lang w:val="en-US"/>
        </w:rPr>
      </w:pPr>
      <w:r>
        <w:rPr>
          <w:lang w:val="en-US"/>
        </w:rPr>
        <w:t>We should talk to Martin about correct role mapping</w:t>
      </w:r>
    </w:p>
  </w:comment>
  <w:comment w:id="7" w:author="Markus Haarländer" w:date="2018-07-05T15:57:00Z" w:initials="MH">
    <w:p w:rsidR="00EE4037" w:rsidRPr="00EE4037" w:rsidRDefault="00EE4037">
      <w:pPr>
        <w:pStyle w:val="Kommentartext"/>
        <w:rPr>
          <w:lang w:val="en-US"/>
        </w:rPr>
      </w:pPr>
      <w:r>
        <w:rPr>
          <w:rStyle w:val="Kommentarzeichen"/>
        </w:rPr>
        <w:annotationRef/>
      </w:r>
      <w:r w:rsidRPr="00EE4037">
        <w:rPr>
          <w:lang w:val="en-US"/>
        </w:rPr>
        <w:t>Must be one of [CONE, ESCIDOC, ISSN, PND, PATENT_APPLICATION_NR, URI, PATENT_PUBLICATION_NR, REPORT_NR, OPEN_AIRE, URN, EDOC, ARXIV, BIBTEX_CITEKEY, ISBN, BMC, PATENT_NR, SSRN, DOI, ISI, PMC, OTHER, ZDB, GRANT_ID, PII, PMID]</w:t>
      </w:r>
    </w:p>
  </w:comment>
  <w:comment w:id="10" w:author="Markus Haarländer" w:date="2018-07-05T15:58:00Z" w:initials="MH">
    <w:p w:rsidR="00EE4037" w:rsidRDefault="00EE4037">
      <w:pPr>
        <w:pStyle w:val="Kommentartext"/>
      </w:pPr>
      <w:r>
        <w:rPr>
          <w:rStyle w:val="Kommentarzeichen"/>
        </w:rPr>
        <w:annotationRef/>
      </w:r>
      <w:r>
        <w:t xml:space="preserve">Must </w:t>
      </w:r>
      <w:proofErr w:type="spellStart"/>
      <w:r>
        <w:t>be</w:t>
      </w:r>
      <w:proofErr w:type="spellEnd"/>
      <w:r>
        <w:t xml:space="preserve"> GRANT_ID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CC3"/>
    <w:rsid w:val="000D688B"/>
    <w:rsid w:val="00296F9F"/>
    <w:rsid w:val="00431F66"/>
    <w:rsid w:val="00535CC3"/>
    <w:rsid w:val="007312AE"/>
    <w:rsid w:val="00E86ECF"/>
    <w:rsid w:val="00EE403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535CC3"/>
    <w:rPr>
      <w:sz w:val="16"/>
      <w:szCs w:val="16"/>
    </w:rPr>
  </w:style>
  <w:style w:type="paragraph" w:styleId="Kommentartext">
    <w:name w:val="annotation text"/>
    <w:basedOn w:val="Standard"/>
    <w:link w:val="KommentartextZchn"/>
    <w:uiPriority w:val="99"/>
    <w:semiHidden/>
    <w:unhideWhenUsed/>
    <w:rsid w:val="00535C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35CC3"/>
    <w:rPr>
      <w:sz w:val="20"/>
      <w:szCs w:val="20"/>
    </w:rPr>
  </w:style>
  <w:style w:type="paragraph" w:styleId="Kommentarthema">
    <w:name w:val="annotation subject"/>
    <w:basedOn w:val="Kommentartext"/>
    <w:next w:val="Kommentartext"/>
    <w:link w:val="KommentarthemaZchn"/>
    <w:uiPriority w:val="99"/>
    <w:semiHidden/>
    <w:unhideWhenUsed/>
    <w:rsid w:val="00535CC3"/>
    <w:rPr>
      <w:b/>
      <w:bCs/>
    </w:rPr>
  </w:style>
  <w:style w:type="character" w:customStyle="1" w:styleId="KommentarthemaZchn">
    <w:name w:val="Kommentarthema Zchn"/>
    <w:basedOn w:val="KommentartextZchn"/>
    <w:link w:val="Kommentarthema"/>
    <w:uiPriority w:val="99"/>
    <w:semiHidden/>
    <w:rsid w:val="00535CC3"/>
    <w:rPr>
      <w:b/>
      <w:bCs/>
      <w:sz w:val="20"/>
      <w:szCs w:val="20"/>
    </w:rPr>
  </w:style>
  <w:style w:type="paragraph" w:styleId="Sprechblasentext">
    <w:name w:val="Balloon Text"/>
    <w:basedOn w:val="Standard"/>
    <w:link w:val="SprechblasentextZchn"/>
    <w:uiPriority w:val="99"/>
    <w:semiHidden/>
    <w:unhideWhenUsed/>
    <w:rsid w:val="00535C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5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535CC3"/>
    <w:rPr>
      <w:sz w:val="16"/>
      <w:szCs w:val="16"/>
    </w:rPr>
  </w:style>
  <w:style w:type="paragraph" w:styleId="Kommentartext">
    <w:name w:val="annotation text"/>
    <w:basedOn w:val="Standard"/>
    <w:link w:val="KommentartextZchn"/>
    <w:uiPriority w:val="99"/>
    <w:semiHidden/>
    <w:unhideWhenUsed/>
    <w:rsid w:val="00535C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35CC3"/>
    <w:rPr>
      <w:sz w:val="20"/>
      <w:szCs w:val="20"/>
    </w:rPr>
  </w:style>
  <w:style w:type="paragraph" w:styleId="Kommentarthema">
    <w:name w:val="annotation subject"/>
    <w:basedOn w:val="Kommentartext"/>
    <w:next w:val="Kommentartext"/>
    <w:link w:val="KommentarthemaZchn"/>
    <w:uiPriority w:val="99"/>
    <w:semiHidden/>
    <w:unhideWhenUsed/>
    <w:rsid w:val="00535CC3"/>
    <w:rPr>
      <w:b/>
      <w:bCs/>
    </w:rPr>
  </w:style>
  <w:style w:type="character" w:customStyle="1" w:styleId="KommentarthemaZchn">
    <w:name w:val="Kommentarthema Zchn"/>
    <w:basedOn w:val="KommentartextZchn"/>
    <w:link w:val="Kommentarthema"/>
    <w:uiPriority w:val="99"/>
    <w:semiHidden/>
    <w:rsid w:val="00535CC3"/>
    <w:rPr>
      <w:b/>
      <w:bCs/>
      <w:sz w:val="20"/>
      <w:szCs w:val="20"/>
    </w:rPr>
  </w:style>
  <w:style w:type="paragraph" w:styleId="Sprechblasentext">
    <w:name w:val="Balloon Text"/>
    <w:basedOn w:val="Standard"/>
    <w:link w:val="SprechblasentextZchn"/>
    <w:uiPriority w:val="99"/>
    <w:semiHidden/>
    <w:unhideWhenUsed/>
    <w:rsid w:val="00535C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5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5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726</Words>
  <Characters>4144</Characters>
  <Application>Microsoft Office Word</Application>
  <DocSecurity>4</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Max-Planck-Gesellschaft</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Haarländer</dc:creator>
  <cp:lastModifiedBy>Hedongliang Liu</cp:lastModifiedBy>
  <cp:revision>2</cp:revision>
  <dcterms:created xsi:type="dcterms:W3CDTF">2018-07-09T07:21:00Z</dcterms:created>
  <dcterms:modified xsi:type="dcterms:W3CDTF">2018-07-09T07:21:00Z</dcterms:modified>
</cp:coreProperties>
</file>