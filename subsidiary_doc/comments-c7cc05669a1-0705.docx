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A0A" w:rsidRDefault="00860A0A" w:rsidP="00860A0A">
      <w:pPr>
        <w:spacing w:after="0"/>
        <w:rPr>
          <w:ins w:id="0" w:author="Markus Haarländer" w:date="2018-07-04T16:47:00Z"/>
          <w:lang w:val="en-US"/>
        </w:rPr>
      </w:pPr>
      <w:bookmarkStart w:id="1" w:name="_GoBack"/>
      <w:bookmarkEnd w:id="1"/>
      <w:r w:rsidRPr="00860A0A">
        <w:rPr>
          <w:lang w:val="en-US"/>
        </w:rPr>
        <w:t>{</w:t>
      </w:r>
    </w:p>
    <w:p w:rsidR="00A45638" w:rsidRPr="00A45638" w:rsidRDefault="00A45638" w:rsidP="00A45638">
      <w:pPr>
        <w:spacing w:after="0"/>
        <w:rPr>
          <w:ins w:id="2" w:author="Markus Haarländer" w:date="2018-07-04T16:47:00Z"/>
          <w:lang w:val="en-US"/>
        </w:rPr>
      </w:pPr>
      <w:commentRangeStart w:id="3"/>
      <w:ins w:id="4" w:author="Markus Haarländer" w:date="2018-07-04T16:47:00Z">
        <w:r w:rsidRPr="00A45638">
          <w:rPr>
            <w:lang w:val="en-US"/>
          </w:rPr>
          <w:t>"context" : {</w:t>
        </w:r>
      </w:ins>
    </w:p>
    <w:p w:rsidR="00A45638" w:rsidRDefault="00A45638" w:rsidP="00A45638">
      <w:pPr>
        <w:spacing w:after="0"/>
        <w:rPr>
          <w:ins w:id="5" w:author="Markus Haarländer" w:date="2018-07-04T16:47:00Z"/>
          <w:lang w:val="en-US"/>
        </w:rPr>
      </w:pPr>
      <w:ins w:id="6" w:author="Markus Haarländer" w:date="2018-07-04T16:47:00Z">
        <w:r w:rsidRPr="00A45638">
          <w:rPr>
            <w:lang w:val="en-US"/>
          </w:rPr>
          <w:t xml:space="preserve">        "objectId" : "ctx_28054"</w:t>
        </w:r>
      </w:ins>
    </w:p>
    <w:p w:rsidR="00A45638" w:rsidRPr="00860A0A" w:rsidRDefault="00A45638" w:rsidP="00A45638">
      <w:pPr>
        <w:spacing w:after="0"/>
        <w:rPr>
          <w:lang w:val="en-US"/>
        </w:rPr>
      </w:pPr>
      <w:ins w:id="7" w:author="Markus Haarländer" w:date="2018-07-04T16:47:00Z">
        <w:r>
          <w:rPr>
            <w:lang w:val="en-US"/>
          </w:rPr>
          <w:t>}</w:t>
        </w:r>
      </w:ins>
      <w:commentRangeEnd w:id="3"/>
      <w:ins w:id="8" w:author="Markus Haarländer" w:date="2018-07-04T16:48:00Z">
        <w:r>
          <w:rPr>
            <w:rStyle w:val="Kommentarzeichen"/>
          </w:rPr>
          <w:commentReference w:id="3"/>
        </w:r>
        <w:r>
          <w:rPr>
            <w:lang w:val="en-US"/>
          </w:rPr>
          <w:t>,</w:t>
        </w:r>
      </w:ins>
    </w:p>
    <w:p w:rsidR="00860A0A" w:rsidRPr="00860A0A" w:rsidRDefault="00860A0A" w:rsidP="00860A0A">
      <w:pPr>
        <w:spacing w:after="0"/>
        <w:rPr>
          <w:lang w:val="en-US"/>
        </w:rPr>
      </w:pPr>
      <w:r w:rsidRPr="00860A0A">
        <w:rPr>
          <w:lang w:val="en-US"/>
        </w:rPr>
        <w:t xml:space="preserve">    "localtags" : [ ],</w:t>
      </w:r>
    </w:p>
    <w:p w:rsidR="00860A0A" w:rsidRPr="00860A0A" w:rsidRDefault="00860A0A" w:rsidP="00860A0A">
      <w:pPr>
        <w:spacing w:after="0"/>
        <w:rPr>
          <w:lang w:val="en-US"/>
        </w:rPr>
      </w:pPr>
      <w:r w:rsidRPr="00860A0A">
        <w:rPr>
          <w:lang w:val="en-US"/>
        </w:rPr>
        <w:t xml:space="preserve">    "metadata" : {</w:t>
      </w:r>
    </w:p>
    <w:p w:rsidR="00860A0A" w:rsidRPr="00860A0A" w:rsidRDefault="00860A0A" w:rsidP="00860A0A">
      <w:pPr>
        <w:spacing w:after="0"/>
        <w:rPr>
          <w:lang w:val="en-US"/>
        </w:rPr>
      </w:pPr>
      <w:r w:rsidRPr="00860A0A">
        <w:rPr>
          <w:lang w:val="en-US"/>
        </w:rPr>
        <w:t xml:space="preserve">        "title" : "The active site for the water oxidising anodic iridium oxide probed through in situ Raman spectroscopy",</w:t>
      </w:r>
    </w:p>
    <w:p w:rsidR="00860A0A" w:rsidRPr="00860A0A" w:rsidRDefault="00860A0A" w:rsidP="00860A0A">
      <w:pPr>
        <w:spacing w:after="0"/>
        <w:rPr>
          <w:lang w:val="en-US"/>
        </w:rPr>
      </w:pPr>
      <w:r w:rsidRPr="00860A0A">
        <w:rPr>
          <w:lang w:val="en-US"/>
        </w:rPr>
        <w:t xml:space="preserve">        "creator</w:t>
      </w:r>
      <w:ins w:id="9" w:author="Markus Haarländer" w:date="2018-07-04T16:42:00Z">
        <w:r w:rsidR="00561149">
          <w:rPr>
            <w:lang w:val="en-US"/>
          </w:rPr>
          <w:t>s</w:t>
        </w:r>
      </w:ins>
      <w:r w:rsidRPr="00860A0A">
        <w:rPr>
          <w:lang w:val="en-US"/>
        </w:rPr>
        <w:t>" : [{</w:t>
      </w:r>
    </w:p>
    <w:p w:rsidR="00860A0A" w:rsidRPr="00860A0A" w:rsidRDefault="00860A0A" w:rsidP="00860A0A">
      <w:pPr>
        <w:spacing w:after="0"/>
        <w:rPr>
          <w:lang w:val="en-US"/>
        </w:rPr>
      </w:pPr>
      <w:r w:rsidRPr="00860A0A">
        <w:rPr>
          <w:lang w:val="en-US"/>
        </w:rPr>
        <w:t xml:space="preserve">            "person" : {</w:t>
      </w:r>
    </w:p>
    <w:p w:rsidR="00860A0A" w:rsidRPr="00860A0A" w:rsidRDefault="00860A0A" w:rsidP="00860A0A">
      <w:pPr>
        <w:spacing w:after="0"/>
        <w:rPr>
          <w:lang w:val="en-US"/>
        </w:rPr>
      </w:pPr>
      <w:r w:rsidRPr="00860A0A">
        <w:rPr>
          <w:lang w:val="en-US"/>
        </w:rPr>
        <w:t xml:space="preserve">                "givenName" : "Zoran",</w:t>
      </w:r>
    </w:p>
    <w:p w:rsidR="00860A0A" w:rsidRPr="00860A0A" w:rsidRDefault="00860A0A" w:rsidP="00860A0A">
      <w:pPr>
        <w:spacing w:after="0"/>
        <w:rPr>
          <w:lang w:val="en-US"/>
        </w:rPr>
      </w:pPr>
      <w:r w:rsidRPr="00860A0A">
        <w:rPr>
          <w:lang w:val="en-US"/>
        </w:rPr>
        <w:t xml:space="preserve">                "familyName" : "Pavlovic",</w:t>
      </w:r>
    </w:p>
    <w:p w:rsidR="00860A0A" w:rsidRPr="00860A0A" w:rsidRDefault="00860A0A" w:rsidP="00860A0A">
      <w:pPr>
        <w:spacing w:after="0"/>
        <w:rPr>
          <w:lang w:val="en-US"/>
        </w:rPr>
      </w:pPr>
      <w:r w:rsidRPr="00860A0A">
        <w:rPr>
          <w:lang w:val="en-US"/>
        </w:rPr>
        <w:t xml:space="preserve">                "organizations" : [{</w:t>
      </w:r>
    </w:p>
    <w:p w:rsidR="00860A0A" w:rsidRPr="00860A0A" w:rsidDel="00561149" w:rsidRDefault="00860A0A" w:rsidP="00860A0A">
      <w:pPr>
        <w:spacing w:after="0"/>
        <w:rPr>
          <w:del w:id="10" w:author="Markus Haarländer" w:date="2018-07-04T16:42:00Z"/>
          <w:lang w:val="en-US"/>
        </w:rPr>
      </w:pPr>
      <w:del w:id="11" w:author="Markus Haarländer" w:date="2018-07-04T16:42:00Z">
        <w:r w:rsidRPr="00860A0A" w:rsidDel="00561149">
          <w:rPr>
            <w:lang w:val="en-US"/>
          </w:rPr>
          <w:delText xml:space="preserve">                    </w:delText>
        </w:r>
        <w:commentRangeStart w:id="12"/>
        <w:r w:rsidRPr="00860A0A" w:rsidDel="00561149">
          <w:rPr>
            <w:lang w:val="en-US"/>
          </w:rPr>
          <w:delText>"identifier" : " ? ",</w:delText>
        </w:r>
      </w:del>
      <w:commentRangeEnd w:id="12"/>
      <w:r w:rsidR="00561149">
        <w:rPr>
          <w:rStyle w:val="Kommentarzeichen"/>
        </w:rPr>
        <w:commentReference w:id="12"/>
      </w:r>
    </w:p>
    <w:p w:rsidR="00860A0A" w:rsidRPr="00860A0A" w:rsidDel="00860A0A" w:rsidRDefault="00860A0A" w:rsidP="00860A0A">
      <w:pPr>
        <w:spacing w:after="0"/>
        <w:rPr>
          <w:del w:id="13" w:author="Markus Haarländer" w:date="2018-07-04T16:20:00Z"/>
          <w:lang w:val="en-US"/>
        </w:rPr>
      </w:pPr>
      <w:del w:id="14" w:author="Markus Haarländer" w:date="2018-07-04T16:20:00Z">
        <w:r w:rsidRPr="00860A0A" w:rsidDel="00860A0A">
          <w:rPr>
            <w:lang w:val="en-US"/>
          </w:rPr>
          <w:delText xml:space="preserve">                    </w:delText>
        </w:r>
        <w:commentRangeStart w:id="15"/>
        <w:r w:rsidRPr="00860A0A" w:rsidDel="00860A0A">
          <w:rPr>
            <w:lang w:val="en-US"/>
          </w:rPr>
          <w:delText>"identifierpath" : ["?"],</w:delText>
        </w:r>
        <w:commentRangeEnd w:id="15"/>
        <w:r w:rsidDel="00860A0A">
          <w:rPr>
            <w:rStyle w:val="Kommentarzeichen"/>
          </w:rPr>
          <w:commentReference w:id="15"/>
        </w:r>
      </w:del>
    </w:p>
    <w:p w:rsidR="00860A0A" w:rsidRPr="00860A0A" w:rsidRDefault="00860A0A" w:rsidP="00860A0A">
      <w:pPr>
        <w:spacing w:after="0"/>
        <w:rPr>
          <w:lang w:val="en-US"/>
        </w:rPr>
      </w:pPr>
      <w:r w:rsidRPr="00860A0A">
        <w:rPr>
          <w:lang w:val="en-US"/>
        </w:rPr>
        <w:t xml:space="preserve">                    </w:t>
      </w:r>
      <w:commentRangeStart w:id="16"/>
      <w:r w:rsidRPr="00860A0A">
        <w:rPr>
          <w:lang w:val="en-US"/>
        </w:rPr>
        <w:t xml:space="preserve">"name" : </w:t>
      </w:r>
      <w:del w:id="17" w:author="Markus Haarländer" w:date="2018-07-04T16:49:00Z">
        <w:r w:rsidRPr="00860A0A" w:rsidDel="00A45638">
          <w:rPr>
            <w:lang w:val="en-US"/>
          </w:rPr>
          <w:delText>[</w:delText>
        </w:r>
      </w:del>
      <w:r w:rsidRPr="00860A0A">
        <w:rPr>
          <w:lang w:val="en-US"/>
        </w:rPr>
        <w:t>"Department of Heterogeneous Catalysis</w:t>
      </w:r>
      <w:del w:id="18" w:author="Markus Haarländer" w:date="2018-07-04T16:52:00Z">
        <w:r w:rsidRPr="00860A0A" w:rsidDel="00597B8F">
          <w:rPr>
            <w:lang w:val="en-US"/>
          </w:rPr>
          <w:delText>"</w:delText>
        </w:r>
      </w:del>
      <w:r w:rsidRPr="00860A0A">
        <w:rPr>
          <w:lang w:val="en-US"/>
        </w:rPr>
        <w:t xml:space="preserve">, </w:t>
      </w:r>
      <w:del w:id="19" w:author="Markus Haarländer" w:date="2018-07-04T16:52:00Z">
        <w:r w:rsidRPr="00860A0A" w:rsidDel="00597B8F">
          <w:rPr>
            <w:lang w:val="en-US"/>
          </w:rPr>
          <w:delText>"</w:delText>
        </w:r>
      </w:del>
      <w:r w:rsidRPr="00860A0A">
        <w:rPr>
          <w:lang w:val="en-US"/>
        </w:rPr>
        <w:t>Max Planck Institute for Chemical Energy Conversion"</w:t>
      </w:r>
      <w:del w:id="20" w:author="Markus Haarländer" w:date="2018-07-04T16:49:00Z">
        <w:r w:rsidRPr="00860A0A" w:rsidDel="00A45638">
          <w:rPr>
            <w:lang w:val="en-US"/>
          </w:rPr>
          <w:delText>]</w:delText>
        </w:r>
      </w:del>
      <w:r w:rsidRPr="00860A0A">
        <w:rPr>
          <w:lang w:val="en-US"/>
        </w:rPr>
        <w:t>,</w:t>
      </w:r>
    </w:p>
    <w:p w:rsidR="00860A0A" w:rsidRPr="00860A0A" w:rsidRDefault="00860A0A" w:rsidP="00860A0A">
      <w:pPr>
        <w:spacing w:after="0"/>
        <w:rPr>
          <w:lang w:val="en-US"/>
        </w:rPr>
      </w:pPr>
      <w:r w:rsidRPr="00860A0A">
        <w:rPr>
          <w:lang w:val="en-US"/>
        </w:rPr>
        <w:t xml:space="preserve">                    "address" : </w:t>
      </w:r>
      <w:del w:id="21" w:author="Markus Haarländer" w:date="2018-07-04T16:49:00Z">
        <w:r w:rsidRPr="00860A0A" w:rsidDel="00A45638">
          <w:rPr>
            <w:lang w:val="en-US"/>
          </w:rPr>
          <w:delText>[</w:delText>
        </w:r>
      </w:del>
      <w:r w:rsidRPr="00860A0A">
        <w:rPr>
          <w:lang w:val="en-US"/>
        </w:rPr>
        <w:t>"Stiftstrasse 34-36</w:t>
      </w:r>
      <w:del w:id="22" w:author="Markus Haarländer" w:date="2018-07-04T16:51:00Z">
        <w:r w:rsidRPr="00860A0A" w:rsidDel="00597B8F">
          <w:rPr>
            <w:lang w:val="en-US"/>
          </w:rPr>
          <w:delText>"</w:delText>
        </w:r>
      </w:del>
      <w:r w:rsidRPr="00860A0A">
        <w:rPr>
          <w:lang w:val="en-US"/>
        </w:rPr>
        <w:t xml:space="preserve">, </w:t>
      </w:r>
      <w:del w:id="23" w:author="Markus Haarländer" w:date="2018-07-04T16:51:00Z">
        <w:r w:rsidRPr="00860A0A" w:rsidDel="00597B8F">
          <w:rPr>
            <w:lang w:val="en-US"/>
          </w:rPr>
          <w:delText>"</w:delText>
        </w:r>
      </w:del>
      <w:r w:rsidRPr="00860A0A">
        <w:rPr>
          <w:lang w:val="en-US"/>
        </w:rPr>
        <w:t>Muelheim and Ruhr</w:t>
      </w:r>
      <w:del w:id="24" w:author="Markus Haarländer" w:date="2018-07-04T16:51:00Z">
        <w:r w:rsidRPr="00860A0A" w:rsidDel="00597B8F">
          <w:rPr>
            <w:lang w:val="en-US"/>
          </w:rPr>
          <w:delText>",</w:delText>
        </w:r>
      </w:del>
      <w:r w:rsidRPr="00860A0A">
        <w:rPr>
          <w:lang w:val="en-US"/>
        </w:rPr>
        <w:t xml:space="preserve"> </w:t>
      </w:r>
      <w:del w:id="25" w:author="Markus Haarländer" w:date="2018-07-04T16:51:00Z">
        <w:r w:rsidRPr="00860A0A" w:rsidDel="00597B8F">
          <w:rPr>
            <w:lang w:val="en-US"/>
          </w:rPr>
          <w:delText>"</w:delText>
        </w:r>
      </w:del>
      <w:r w:rsidRPr="00860A0A">
        <w:rPr>
          <w:lang w:val="en-US"/>
        </w:rPr>
        <w:t>45470</w:t>
      </w:r>
      <w:del w:id="26" w:author="Markus Haarländer" w:date="2018-07-04T16:51:00Z">
        <w:r w:rsidRPr="00860A0A" w:rsidDel="00597B8F">
          <w:rPr>
            <w:lang w:val="en-US"/>
          </w:rPr>
          <w:delText>"</w:delText>
        </w:r>
      </w:del>
      <w:r w:rsidRPr="00860A0A">
        <w:rPr>
          <w:lang w:val="en-US"/>
        </w:rPr>
        <w:t xml:space="preserve">, </w:t>
      </w:r>
      <w:del w:id="27" w:author="Markus Haarländer" w:date="2018-07-04T16:52:00Z">
        <w:r w:rsidRPr="00860A0A" w:rsidDel="00597B8F">
          <w:rPr>
            <w:lang w:val="en-US"/>
          </w:rPr>
          <w:delText>"</w:delText>
        </w:r>
      </w:del>
      <w:r w:rsidRPr="00860A0A">
        <w:rPr>
          <w:lang w:val="en-US"/>
        </w:rPr>
        <w:t>Germany"</w:t>
      </w:r>
      <w:del w:id="28" w:author="Markus Haarländer" w:date="2018-07-04T16:49:00Z">
        <w:r w:rsidRPr="00860A0A" w:rsidDel="00A45638">
          <w:rPr>
            <w:lang w:val="en-US"/>
          </w:rPr>
          <w:delText>]</w:delText>
        </w:r>
      </w:del>
      <w:commentRangeEnd w:id="16"/>
      <w:r w:rsidR="00AA205C">
        <w:rPr>
          <w:rStyle w:val="Kommentarzeichen"/>
        </w:rPr>
        <w:commentReference w:id="16"/>
      </w:r>
    </w:p>
    <w:p w:rsidR="00860A0A" w:rsidRPr="00860A0A" w:rsidDel="00561149" w:rsidRDefault="00860A0A" w:rsidP="00561149">
      <w:pPr>
        <w:spacing w:after="0"/>
        <w:rPr>
          <w:del w:id="29" w:author="Markus Haarländer" w:date="2018-07-04T16:44:00Z"/>
          <w:lang w:val="en-US"/>
        </w:rPr>
      </w:pPr>
      <w:r w:rsidRPr="00860A0A">
        <w:rPr>
          <w:lang w:val="en-US"/>
        </w:rPr>
        <w:t xml:space="preserve">                }]</w:t>
      </w:r>
      <w:del w:id="30" w:author="Markus Haarländer" w:date="2018-07-04T16:44:00Z">
        <w:r w:rsidRPr="00860A0A" w:rsidDel="00561149">
          <w:rPr>
            <w:lang w:val="en-US"/>
          </w:rPr>
          <w:delText>,</w:delText>
        </w:r>
      </w:del>
    </w:p>
    <w:p w:rsidR="00860A0A" w:rsidRPr="00860A0A" w:rsidDel="00561149" w:rsidRDefault="00860A0A" w:rsidP="00A45638">
      <w:pPr>
        <w:spacing w:after="0"/>
        <w:rPr>
          <w:del w:id="31" w:author="Markus Haarländer" w:date="2018-07-04T16:44:00Z"/>
          <w:lang w:val="en-US"/>
        </w:rPr>
      </w:pPr>
      <w:del w:id="32" w:author="Markus Haarländer" w:date="2018-07-04T16:44:00Z">
        <w:r w:rsidRPr="00860A0A" w:rsidDel="00561149">
          <w:rPr>
            <w:lang w:val="en-US"/>
          </w:rPr>
          <w:delText xml:space="preserve">                "identifier" : [{</w:delText>
        </w:r>
      </w:del>
    </w:p>
    <w:p w:rsidR="00860A0A" w:rsidRPr="00860A0A" w:rsidDel="00561149" w:rsidRDefault="00860A0A" w:rsidP="00597B8F">
      <w:pPr>
        <w:spacing w:after="0"/>
        <w:rPr>
          <w:del w:id="33" w:author="Markus Haarländer" w:date="2018-07-04T16:44:00Z"/>
          <w:lang w:val="en-US"/>
        </w:rPr>
      </w:pPr>
      <w:del w:id="34" w:author="Markus Haarländer" w:date="2018-07-04T16:44:00Z">
        <w:r w:rsidRPr="00860A0A" w:rsidDel="00561149">
          <w:rPr>
            <w:lang w:val="en-US"/>
          </w:rPr>
          <w:delText xml:space="preserve">                    "id" : "0000-0002-4965-8458",</w:delText>
        </w:r>
      </w:del>
    </w:p>
    <w:p w:rsidR="00860A0A" w:rsidRPr="00860A0A" w:rsidDel="00561149" w:rsidRDefault="00860A0A" w:rsidP="00597B8F">
      <w:pPr>
        <w:spacing w:after="0"/>
        <w:rPr>
          <w:del w:id="35" w:author="Markus Haarländer" w:date="2018-07-04T16:44:00Z"/>
          <w:lang w:val="en-US"/>
        </w:rPr>
      </w:pPr>
      <w:del w:id="36" w:author="Markus Haarländer" w:date="2018-07-04T16:44:00Z">
        <w:r w:rsidRPr="00860A0A" w:rsidDel="00561149">
          <w:rPr>
            <w:lang w:val="en-US"/>
          </w:rPr>
          <w:delText xml:space="preserve">                    "type" : "</w:delText>
        </w:r>
      </w:del>
      <w:commentRangeStart w:id="37"/>
      <w:del w:id="38" w:author="Markus Haarländer" w:date="2018-07-04T16:20:00Z">
        <w:r w:rsidRPr="00860A0A" w:rsidDel="00860A0A">
          <w:rPr>
            <w:lang w:val="en-US"/>
          </w:rPr>
          <w:delText>ORCID</w:delText>
        </w:r>
        <w:commentRangeEnd w:id="37"/>
        <w:r w:rsidDel="00860A0A">
          <w:rPr>
            <w:rStyle w:val="Kommentarzeichen"/>
          </w:rPr>
          <w:commentReference w:id="37"/>
        </w:r>
      </w:del>
      <w:del w:id="39" w:author="Markus Haarländer" w:date="2018-07-04T16:44:00Z">
        <w:r w:rsidRPr="00860A0A" w:rsidDel="00561149">
          <w:rPr>
            <w:lang w:val="en-US"/>
          </w:rPr>
          <w:delText>"</w:delText>
        </w:r>
      </w:del>
    </w:p>
    <w:p w:rsidR="00860A0A" w:rsidRPr="00860A0A" w:rsidRDefault="00860A0A" w:rsidP="00AA205C">
      <w:pPr>
        <w:spacing w:after="0"/>
        <w:rPr>
          <w:lang w:val="en-US"/>
        </w:rPr>
      </w:pPr>
      <w:del w:id="40" w:author="Markus Haarländer" w:date="2018-07-04T16:44:00Z">
        <w:r w:rsidRPr="00860A0A" w:rsidDel="00561149">
          <w:rPr>
            <w:lang w:val="en-US"/>
          </w:rPr>
          <w:delText xml:space="preserve">                }]</w:delText>
        </w:r>
      </w:del>
    </w:p>
    <w:p w:rsidR="00860A0A" w:rsidRPr="00860A0A" w:rsidRDefault="00860A0A" w:rsidP="00860A0A">
      <w:pPr>
        <w:spacing w:after="0"/>
        <w:rPr>
          <w:lang w:val="en-US"/>
        </w:rPr>
      </w:pPr>
      <w:r w:rsidRPr="00860A0A">
        <w:rPr>
          <w:lang w:val="en-US"/>
        </w:rPr>
        <w:t xml:space="preserve">            },</w:t>
      </w:r>
    </w:p>
    <w:p w:rsidR="00860A0A" w:rsidRPr="00860A0A" w:rsidRDefault="00860A0A" w:rsidP="00860A0A">
      <w:pPr>
        <w:spacing w:after="0"/>
        <w:rPr>
          <w:lang w:val="en-US"/>
        </w:rPr>
      </w:pPr>
      <w:r w:rsidRPr="00860A0A">
        <w:rPr>
          <w:lang w:val="en-US"/>
        </w:rPr>
        <w:t xml:space="preserve">            "role" : </w:t>
      </w:r>
      <w:commentRangeStart w:id="41"/>
      <w:r w:rsidRPr="00860A0A">
        <w:rPr>
          <w:lang w:val="en-US"/>
        </w:rPr>
        <w:t>"</w:t>
      </w:r>
      <w:del w:id="42" w:author="Markus Haarländer" w:date="2018-07-04T16:21:00Z">
        <w:r w:rsidRPr="00860A0A" w:rsidDel="00860A0A">
          <w:rPr>
            <w:lang w:val="en-US"/>
          </w:rPr>
          <w:delText xml:space="preserve"> </w:delText>
        </w:r>
      </w:del>
      <w:r w:rsidRPr="00860A0A">
        <w:rPr>
          <w:lang w:val="en-US"/>
        </w:rPr>
        <w:t>AUTHOR</w:t>
      </w:r>
      <w:del w:id="43" w:author="Markus Haarländer" w:date="2018-07-04T16:21:00Z">
        <w:r w:rsidRPr="00860A0A" w:rsidDel="00860A0A">
          <w:rPr>
            <w:lang w:val="en-US"/>
          </w:rPr>
          <w:delText xml:space="preserve"> </w:delText>
        </w:r>
      </w:del>
      <w:commentRangeEnd w:id="41"/>
      <w:r w:rsidR="003160F5">
        <w:rPr>
          <w:rStyle w:val="Kommentarzeichen"/>
        </w:rPr>
        <w:commentReference w:id="41"/>
      </w:r>
      <w:r w:rsidRPr="00860A0A">
        <w:rPr>
          <w:lang w:val="en-US"/>
        </w:rPr>
        <w:t>",</w:t>
      </w:r>
    </w:p>
    <w:p w:rsidR="00860A0A" w:rsidRPr="00860A0A" w:rsidRDefault="00860A0A" w:rsidP="00860A0A">
      <w:pPr>
        <w:spacing w:after="0"/>
        <w:rPr>
          <w:lang w:val="en-US"/>
        </w:rPr>
      </w:pPr>
      <w:r w:rsidRPr="00860A0A">
        <w:rPr>
          <w:lang w:val="en-US"/>
        </w:rPr>
        <w:t xml:space="preserve">            "type" : "</w:t>
      </w:r>
      <w:del w:id="44" w:author="Markus Haarländer" w:date="2018-07-04T16:21:00Z">
        <w:r w:rsidRPr="00860A0A" w:rsidDel="00860A0A">
          <w:rPr>
            <w:lang w:val="en-US"/>
          </w:rPr>
          <w:delText xml:space="preserve"> </w:delText>
        </w:r>
      </w:del>
      <w:r w:rsidRPr="00860A0A">
        <w:rPr>
          <w:lang w:val="en-US"/>
        </w:rPr>
        <w:t>PERSON</w:t>
      </w:r>
      <w:del w:id="45" w:author="Markus Haarländer" w:date="2018-07-04T16:21:00Z">
        <w:r w:rsidRPr="00860A0A" w:rsidDel="00860A0A">
          <w:rPr>
            <w:lang w:val="en-US"/>
          </w:rPr>
          <w:delText xml:space="preserve"> </w:delText>
        </w:r>
      </w:del>
      <w:r w:rsidRPr="00860A0A">
        <w:rPr>
          <w:lang w:val="en-US"/>
        </w:rPr>
        <w:t>"</w:t>
      </w:r>
    </w:p>
    <w:p w:rsidR="00860A0A" w:rsidRPr="00860A0A" w:rsidRDefault="00860A0A" w:rsidP="00860A0A">
      <w:pPr>
        <w:spacing w:after="0"/>
        <w:rPr>
          <w:lang w:val="en-US"/>
        </w:rPr>
      </w:pPr>
      <w:r w:rsidRPr="00860A0A">
        <w:rPr>
          <w:lang w:val="en-US"/>
        </w:rPr>
        <w:t xml:space="preserve">        },{</w:t>
      </w:r>
    </w:p>
    <w:p w:rsidR="00860A0A" w:rsidRPr="00860A0A" w:rsidRDefault="00860A0A" w:rsidP="00860A0A">
      <w:pPr>
        <w:spacing w:after="0"/>
        <w:rPr>
          <w:lang w:val="en-US"/>
        </w:rPr>
      </w:pPr>
      <w:r w:rsidRPr="00860A0A">
        <w:rPr>
          <w:lang w:val="en-US"/>
        </w:rPr>
        <w:t xml:space="preserve">            "person" : {</w:t>
      </w:r>
    </w:p>
    <w:p w:rsidR="00860A0A" w:rsidRPr="00860A0A" w:rsidRDefault="00860A0A" w:rsidP="00860A0A">
      <w:pPr>
        <w:spacing w:after="0"/>
        <w:rPr>
          <w:lang w:val="en-US"/>
        </w:rPr>
      </w:pPr>
      <w:r w:rsidRPr="00860A0A">
        <w:rPr>
          <w:lang w:val="en-US"/>
        </w:rPr>
        <w:t xml:space="preserve">                "givenName" : "Chinmoy",</w:t>
      </w:r>
    </w:p>
    <w:p w:rsidR="00860A0A" w:rsidRPr="00860A0A" w:rsidRDefault="00860A0A" w:rsidP="00860A0A">
      <w:pPr>
        <w:spacing w:after="0"/>
        <w:rPr>
          <w:lang w:val="en-US"/>
        </w:rPr>
      </w:pPr>
      <w:r w:rsidRPr="00860A0A">
        <w:rPr>
          <w:lang w:val="en-US"/>
        </w:rPr>
        <w:t xml:space="preserve">                "familyName" : "Ranjan", </w:t>
      </w:r>
    </w:p>
    <w:p w:rsidR="00860A0A" w:rsidRPr="00860A0A" w:rsidRDefault="00860A0A" w:rsidP="00860A0A">
      <w:pPr>
        <w:spacing w:after="0"/>
        <w:rPr>
          <w:lang w:val="en-US"/>
        </w:rPr>
      </w:pPr>
      <w:r w:rsidRPr="00860A0A">
        <w:rPr>
          <w:lang w:val="en-US"/>
        </w:rPr>
        <w:t xml:space="preserve">                "organizations" : [{</w:t>
      </w:r>
    </w:p>
    <w:p w:rsidR="00860A0A" w:rsidRPr="00860A0A" w:rsidRDefault="00860A0A" w:rsidP="00860A0A">
      <w:pPr>
        <w:spacing w:after="0"/>
        <w:rPr>
          <w:lang w:val="en-US"/>
        </w:rPr>
      </w:pPr>
      <w:r w:rsidRPr="00860A0A">
        <w:rPr>
          <w:lang w:val="en-US"/>
        </w:rPr>
        <w:t xml:space="preserve">                    "name" : </w:t>
      </w:r>
      <w:del w:id="46" w:author="Markus Haarländer" w:date="2018-07-04T16:49:00Z">
        <w:r w:rsidRPr="00860A0A" w:rsidDel="00A45638">
          <w:rPr>
            <w:lang w:val="en-US"/>
          </w:rPr>
          <w:delText>[</w:delText>
        </w:r>
      </w:del>
      <w:r w:rsidRPr="00860A0A">
        <w:rPr>
          <w:lang w:val="en-US"/>
        </w:rPr>
        <w:t>"Department of Heterogeneous Catalysis</w:t>
      </w:r>
      <w:del w:id="47" w:author="Markus Haarländer" w:date="2018-07-04T16:52:00Z">
        <w:r w:rsidRPr="00860A0A" w:rsidDel="00597B8F">
          <w:rPr>
            <w:lang w:val="en-US"/>
          </w:rPr>
          <w:delText>"</w:delText>
        </w:r>
      </w:del>
      <w:r w:rsidRPr="00860A0A">
        <w:rPr>
          <w:lang w:val="en-US"/>
        </w:rPr>
        <w:t xml:space="preserve">, </w:t>
      </w:r>
      <w:del w:id="48" w:author="Markus Haarländer" w:date="2018-07-04T16:52:00Z">
        <w:r w:rsidRPr="00860A0A" w:rsidDel="00597B8F">
          <w:rPr>
            <w:lang w:val="en-US"/>
          </w:rPr>
          <w:delText>"</w:delText>
        </w:r>
      </w:del>
      <w:r w:rsidRPr="00860A0A">
        <w:rPr>
          <w:lang w:val="en-US"/>
        </w:rPr>
        <w:t>Max Planck Institute for Chemical Energy Conversion"</w:t>
      </w:r>
      <w:del w:id="49" w:author="Markus Haarländer" w:date="2018-07-04T16:49:00Z">
        <w:r w:rsidRPr="00860A0A" w:rsidDel="00A45638">
          <w:rPr>
            <w:lang w:val="en-US"/>
          </w:rPr>
          <w:delText>]</w:delText>
        </w:r>
      </w:del>
      <w:r w:rsidRPr="00860A0A">
        <w:rPr>
          <w:lang w:val="en-US"/>
        </w:rPr>
        <w:t>,</w:t>
      </w:r>
    </w:p>
    <w:p w:rsidR="00860A0A" w:rsidRPr="00860A0A" w:rsidRDefault="00860A0A" w:rsidP="00860A0A">
      <w:pPr>
        <w:spacing w:after="0"/>
        <w:rPr>
          <w:lang w:val="en-US"/>
        </w:rPr>
      </w:pPr>
      <w:r w:rsidRPr="00860A0A">
        <w:rPr>
          <w:lang w:val="en-US"/>
        </w:rPr>
        <w:t xml:space="preserve">                    "address" : </w:t>
      </w:r>
      <w:del w:id="50" w:author="Markus Haarländer" w:date="2018-07-04T16:49:00Z">
        <w:r w:rsidRPr="00860A0A" w:rsidDel="00A45638">
          <w:rPr>
            <w:lang w:val="en-US"/>
          </w:rPr>
          <w:delText>[</w:delText>
        </w:r>
      </w:del>
      <w:del w:id="51" w:author="Markus Haarländer" w:date="2018-07-04T16:52:00Z">
        <w:r w:rsidRPr="00860A0A" w:rsidDel="00597B8F">
          <w:rPr>
            <w:lang w:val="en-US"/>
          </w:rPr>
          <w:delText>"</w:delText>
        </w:r>
      </w:del>
      <w:ins w:id="52" w:author="Markus Haarländer" w:date="2018-07-04T16:53:00Z">
        <w:r w:rsidR="00597B8F" w:rsidRPr="00860A0A">
          <w:rPr>
            <w:lang w:val="en-US"/>
          </w:rPr>
          <w:t>"</w:t>
        </w:r>
      </w:ins>
      <w:r w:rsidRPr="00860A0A">
        <w:rPr>
          <w:lang w:val="en-US"/>
        </w:rPr>
        <w:t>Stiftstrasse 34-36</w:t>
      </w:r>
      <w:del w:id="53" w:author="Markus Haarländer" w:date="2018-07-04T16:52:00Z">
        <w:r w:rsidRPr="00860A0A" w:rsidDel="00597B8F">
          <w:rPr>
            <w:lang w:val="en-US"/>
          </w:rPr>
          <w:delText>"</w:delText>
        </w:r>
      </w:del>
      <w:r w:rsidRPr="00860A0A">
        <w:rPr>
          <w:lang w:val="en-US"/>
        </w:rPr>
        <w:t xml:space="preserve">, </w:t>
      </w:r>
      <w:del w:id="54" w:author="Markus Haarländer" w:date="2018-07-04T16:52:00Z">
        <w:r w:rsidRPr="00860A0A" w:rsidDel="00597B8F">
          <w:rPr>
            <w:lang w:val="en-US"/>
          </w:rPr>
          <w:delText>"</w:delText>
        </w:r>
      </w:del>
      <w:r w:rsidRPr="00860A0A">
        <w:rPr>
          <w:lang w:val="en-US"/>
        </w:rPr>
        <w:t>Muelheim and Ruhr</w:t>
      </w:r>
      <w:del w:id="55" w:author="Markus Haarländer" w:date="2018-07-04T16:52:00Z">
        <w:r w:rsidRPr="00860A0A" w:rsidDel="00597B8F">
          <w:rPr>
            <w:lang w:val="en-US"/>
          </w:rPr>
          <w:delText>", "</w:delText>
        </w:r>
      </w:del>
      <w:ins w:id="56" w:author="Markus Haarländer" w:date="2018-07-04T16:52:00Z">
        <w:r w:rsidR="00597B8F">
          <w:rPr>
            <w:lang w:val="en-US"/>
          </w:rPr>
          <w:t xml:space="preserve"> </w:t>
        </w:r>
      </w:ins>
      <w:r w:rsidRPr="00860A0A">
        <w:rPr>
          <w:lang w:val="en-US"/>
        </w:rPr>
        <w:t>45470</w:t>
      </w:r>
      <w:del w:id="57" w:author="Markus Haarländer" w:date="2018-07-04T16:52:00Z">
        <w:r w:rsidRPr="00860A0A" w:rsidDel="00597B8F">
          <w:rPr>
            <w:lang w:val="en-US"/>
          </w:rPr>
          <w:delText>"</w:delText>
        </w:r>
      </w:del>
      <w:r w:rsidRPr="00860A0A">
        <w:rPr>
          <w:lang w:val="en-US"/>
        </w:rPr>
        <w:t xml:space="preserve">, </w:t>
      </w:r>
      <w:del w:id="58" w:author="Markus Haarländer" w:date="2018-07-04T16:52:00Z">
        <w:r w:rsidRPr="00860A0A" w:rsidDel="00597B8F">
          <w:rPr>
            <w:lang w:val="en-US"/>
          </w:rPr>
          <w:delText>"</w:delText>
        </w:r>
      </w:del>
      <w:r w:rsidRPr="00860A0A">
        <w:rPr>
          <w:lang w:val="en-US"/>
        </w:rPr>
        <w:t>Germany"</w:t>
      </w:r>
      <w:del w:id="59" w:author="Markus Haarländer" w:date="2018-07-04T16:49:00Z">
        <w:r w:rsidRPr="00860A0A" w:rsidDel="00A45638">
          <w:rPr>
            <w:lang w:val="en-US"/>
          </w:rPr>
          <w:delText>]</w:delText>
        </w:r>
      </w:del>
    </w:p>
    <w:p w:rsidR="00860A0A" w:rsidRPr="00860A0A" w:rsidDel="00561149" w:rsidRDefault="00860A0A" w:rsidP="00561149">
      <w:pPr>
        <w:spacing w:after="0"/>
        <w:rPr>
          <w:del w:id="60" w:author="Markus Haarländer" w:date="2018-07-04T16:44:00Z"/>
          <w:lang w:val="en-US"/>
        </w:rPr>
      </w:pPr>
      <w:r w:rsidRPr="00860A0A">
        <w:rPr>
          <w:lang w:val="en-US"/>
        </w:rPr>
        <w:t xml:space="preserve">                }]</w:t>
      </w:r>
      <w:del w:id="61" w:author="Markus Haarländer" w:date="2018-07-04T16:44:00Z">
        <w:r w:rsidRPr="00860A0A" w:rsidDel="00561149">
          <w:rPr>
            <w:lang w:val="en-US"/>
          </w:rPr>
          <w:delText>,</w:delText>
        </w:r>
      </w:del>
    </w:p>
    <w:p w:rsidR="00860A0A" w:rsidRPr="00860A0A" w:rsidDel="00561149" w:rsidRDefault="00860A0A" w:rsidP="00A45638">
      <w:pPr>
        <w:spacing w:after="0"/>
        <w:rPr>
          <w:del w:id="62" w:author="Markus Haarländer" w:date="2018-07-04T16:44:00Z"/>
          <w:lang w:val="en-US"/>
        </w:rPr>
      </w:pPr>
      <w:del w:id="63" w:author="Markus Haarländer" w:date="2018-07-04T16:44:00Z">
        <w:r w:rsidRPr="00860A0A" w:rsidDel="00561149">
          <w:rPr>
            <w:lang w:val="en-US"/>
          </w:rPr>
          <w:delText xml:space="preserve">                "identifier" : [{</w:delText>
        </w:r>
      </w:del>
    </w:p>
    <w:p w:rsidR="00860A0A" w:rsidRPr="00860A0A" w:rsidDel="00561149" w:rsidRDefault="00860A0A" w:rsidP="00597B8F">
      <w:pPr>
        <w:spacing w:after="0"/>
        <w:rPr>
          <w:del w:id="64" w:author="Markus Haarländer" w:date="2018-07-04T16:44:00Z"/>
          <w:lang w:val="en-US"/>
        </w:rPr>
      </w:pPr>
      <w:del w:id="65" w:author="Markus Haarländer" w:date="2018-07-04T16:44:00Z">
        <w:r w:rsidRPr="00860A0A" w:rsidDel="00561149">
          <w:rPr>
            <w:lang w:val="en-US"/>
          </w:rPr>
          <w:delText xml:space="preserve">                    "id" : "0000-0002-3758-3751",</w:delText>
        </w:r>
      </w:del>
    </w:p>
    <w:p w:rsidR="00860A0A" w:rsidRPr="00860A0A" w:rsidDel="00561149" w:rsidRDefault="00860A0A" w:rsidP="00AA205C">
      <w:pPr>
        <w:spacing w:after="0"/>
        <w:rPr>
          <w:del w:id="66" w:author="Markus Haarländer" w:date="2018-07-04T16:44:00Z"/>
          <w:lang w:val="en-US"/>
        </w:rPr>
      </w:pPr>
      <w:del w:id="67" w:author="Markus Haarländer" w:date="2018-07-04T16:44:00Z">
        <w:r w:rsidRPr="00860A0A" w:rsidDel="00561149">
          <w:rPr>
            <w:lang w:val="en-US"/>
          </w:rPr>
          <w:delText xml:space="preserve">                    "type" : "</w:delText>
        </w:r>
      </w:del>
      <w:del w:id="68" w:author="Markus Haarländer" w:date="2018-07-04T16:20:00Z">
        <w:r w:rsidRPr="00860A0A" w:rsidDel="00860A0A">
          <w:rPr>
            <w:lang w:val="en-US"/>
          </w:rPr>
          <w:delText>ORCID</w:delText>
        </w:r>
      </w:del>
      <w:del w:id="69" w:author="Markus Haarländer" w:date="2018-07-04T16:44:00Z">
        <w:r w:rsidRPr="00860A0A" w:rsidDel="00561149">
          <w:rPr>
            <w:lang w:val="en-US"/>
          </w:rPr>
          <w:delText>"</w:delText>
        </w:r>
      </w:del>
    </w:p>
    <w:p w:rsidR="00860A0A" w:rsidRPr="00860A0A" w:rsidRDefault="00860A0A">
      <w:pPr>
        <w:spacing w:after="0"/>
        <w:rPr>
          <w:lang w:val="en-US"/>
        </w:rPr>
      </w:pPr>
      <w:del w:id="70" w:author="Markus Haarländer" w:date="2018-07-04T16:44:00Z">
        <w:r w:rsidRPr="00860A0A" w:rsidDel="00561149">
          <w:rPr>
            <w:lang w:val="en-US"/>
          </w:rPr>
          <w:delText xml:space="preserve">                }]</w:delText>
        </w:r>
      </w:del>
    </w:p>
    <w:p w:rsidR="00860A0A" w:rsidRPr="00860A0A" w:rsidRDefault="00860A0A" w:rsidP="00860A0A">
      <w:pPr>
        <w:spacing w:after="0"/>
        <w:rPr>
          <w:lang w:val="en-US"/>
        </w:rPr>
      </w:pPr>
      <w:r w:rsidRPr="00860A0A">
        <w:rPr>
          <w:lang w:val="en-US"/>
        </w:rPr>
        <w:t xml:space="preserve">            },</w:t>
      </w:r>
    </w:p>
    <w:p w:rsidR="00860A0A" w:rsidRPr="00860A0A" w:rsidRDefault="00860A0A" w:rsidP="00860A0A">
      <w:pPr>
        <w:spacing w:after="0"/>
        <w:rPr>
          <w:lang w:val="en-US"/>
        </w:rPr>
      </w:pPr>
      <w:r w:rsidRPr="00860A0A">
        <w:rPr>
          <w:lang w:val="en-US"/>
        </w:rPr>
        <w:t xml:space="preserve">            "role" </w:t>
      </w:r>
      <w:commentRangeStart w:id="71"/>
      <w:r w:rsidRPr="00860A0A">
        <w:rPr>
          <w:lang w:val="en-US"/>
        </w:rPr>
        <w:t>:"</w:t>
      </w:r>
      <w:del w:id="72" w:author="Markus Haarländer" w:date="2018-07-04T16:20:00Z">
        <w:r w:rsidRPr="00860A0A" w:rsidDel="00860A0A">
          <w:rPr>
            <w:lang w:val="en-US"/>
          </w:rPr>
          <w:delText xml:space="preserve"> </w:delText>
        </w:r>
      </w:del>
      <w:r w:rsidRPr="00860A0A">
        <w:rPr>
          <w:lang w:val="en-US"/>
        </w:rPr>
        <w:t>AUTHOR</w:t>
      </w:r>
      <w:del w:id="73" w:author="Markus Haarländer" w:date="2018-07-04T16:20:00Z">
        <w:r w:rsidRPr="00860A0A" w:rsidDel="00860A0A">
          <w:rPr>
            <w:lang w:val="en-US"/>
          </w:rPr>
          <w:delText xml:space="preserve"> </w:delText>
        </w:r>
      </w:del>
      <w:commentRangeEnd w:id="71"/>
      <w:r>
        <w:rPr>
          <w:rStyle w:val="Kommentarzeichen"/>
        </w:rPr>
        <w:commentReference w:id="71"/>
      </w:r>
      <w:r w:rsidRPr="00860A0A">
        <w:rPr>
          <w:lang w:val="en-US"/>
        </w:rPr>
        <w:t>",</w:t>
      </w:r>
    </w:p>
    <w:p w:rsidR="00860A0A" w:rsidRPr="00860A0A" w:rsidRDefault="00860A0A" w:rsidP="00860A0A">
      <w:pPr>
        <w:spacing w:after="0"/>
        <w:rPr>
          <w:lang w:val="en-US"/>
        </w:rPr>
      </w:pPr>
      <w:r w:rsidRPr="00860A0A">
        <w:rPr>
          <w:lang w:val="en-US"/>
        </w:rPr>
        <w:t xml:space="preserve">            "type" :"</w:t>
      </w:r>
      <w:del w:id="74" w:author="Markus Haarländer" w:date="2018-07-04T16:20:00Z">
        <w:r w:rsidRPr="00860A0A" w:rsidDel="00860A0A">
          <w:rPr>
            <w:lang w:val="en-US"/>
          </w:rPr>
          <w:delText xml:space="preserve"> </w:delText>
        </w:r>
      </w:del>
      <w:r w:rsidRPr="00860A0A">
        <w:rPr>
          <w:lang w:val="en-US"/>
        </w:rPr>
        <w:t>PERSON</w:t>
      </w:r>
      <w:del w:id="75" w:author="Markus Haarländer" w:date="2018-07-04T16:20:00Z">
        <w:r w:rsidRPr="00860A0A" w:rsidDel="00860A0A">
          <w:rPr>
            <w:lang w:val="en-US"/>
          </w:rPr>
          <w:delText xml:space="preserve"> </w:delText>
        </w:r>
      </w:del>
      <w:r w:rsidRPr="00860A0A">
        <w:rPr>
          <w:lang w:val="en-US"/>
        </w:rPr>
        <w:t>"</w:t>
      </w:r>
    </w:p>
    <w:p w:rsidR="00860A0A" w:rsidRPr="00860A0A" w:rsidRDefault="00860A0A" w:rsidP="00860A0A">
      <w:pPr>
        <w:spacing w:after="0"/>
        <w:rPr>
          <w:lang w:val="en-US"/>
        </w:rPr>
      </w:pPr>
      <w:r w:rsidRPr="00860A0A">
        <w:rPr>
          <w:lang w:val="en-US"/>
        </w:rPr>
        <w:t xml:space="preserve">        },{</w:t>
      </w:r>
    </w:p>
    <w:p w:rsidR="00860A0A" w:rsidRPr="00860A0A" w:rsidRDefault="00860A0A" w:rsidP="00860A0A">
      <w:pPr>
        <w:spacing w:after="0"/>
        <w:rPr>
          <w:lang w:val="en-US"/>
        </w:rPr>
      </w:pPr>
      <w:r w:rsidRPr="00860A0A">
        <w:rPr>
          <w:lang w:val="en-US"/>
        </w:rPr>
        <w:t xml:space="preserve">            "person" : {</w:t>
      </w:r>
    </w:p>
    <w:p w:rsidR="00860A0A" w:rsidRPr="00860A0A" w:rsidRDefault="00860A0A" w:rsidP="00860A0A">
      <w:pPr>
        <w:spacing w:after="0"/>
        <w:rPr>
          <w:lang w:val="en-US"/>
        </w:rPr>
      </w:pPr>
      <w:r w:rsidRPr="00860A0A">
        <w:rPr>
          <w:lang w:val="en-US"/>
        </w:rPr>
        <w:t xml:space="preserve">                "givenName" : "Maurice",</w:t>
      </w:r>
    </w:p>
    <w:p w:rsidR="00860A0A" w:rsidRPr="00860A0A" w:rsidRDefault="00860A0A" w:rsidP="00860A0A">
      <w:pPr>
        <w:spacing w:after="0"/>
        <w:rPr>
          <w:lang w:val="en-US"/>
        </w:rPr>
      </w:pPr>
      <w:r w:rsidRPr="00860A0A">
        <w:rPr>
          <w:lang w:val="en-US"/>
        </w:rPr>
        <w:t xml:space="preserve">                "familyName" : "van Gastel",</w:t>
      </w:r>
    </w:p>
    <w:p w:rsidR="00860A0A" w:rsidRPr="00860A0A" w:rsidRDefault="00860A0A" w:rsidP="00860A0A">
      <w:pPr>
        <w:spacing w:after="0"/>
        <w:rPr>
          <w:lang w:val="en-US"/>
        </w:rPr>
      </w:pPr>
      <w:r w:rsidRPr="00860A0A">
        <w:rPr>
          <w:lang w:val="en-US"/>
        </w:rPr>
        <w:lastRenderedPageBreak/>
        <w:t xml:space="preserve">                "organizations" : [{</w:t>
      </w:r>
    </w:p>
    <w:p w:rsidR="00860A0A" w:rsidRPr="00860A0A" w:rsidRDefault="00860A0A" w:rsidP="00860A0A">
      <w:pPr>
        <w:spacing w:after="0"/>
        <w:rPr>
          <w:lang w:val="en-US"/>
        </w:rPr>
      </w:pPr>
      <w:r w:rsidRPr="00860A0A">
        <w:rPr>
          <w:lang w:val="en-US"/>
        </w:rPr>
        <w:t xml:space="preserve">                    "name" : </w:t>
      </w:r>
      <w:del w:id="76" w:author="Markus Haarländer" w:date="2018-07-04T16:50:00Z">
        <w:r w:rsidRPr="00860A0A" w:rsidDel="00A45638">
          <w:rPr>
            <w:lang w:val="en-US"/>
          </w:rPr>
          <w:delText>[</w:delText>
        </w:r>
      </w:del>
      <w:r w:rsidRPr="00860A0A">
        <w:rPr>
          <w:lang w:val="en-US"/>
        </w:rPr>
        <w:t>"Department of Heterogeneous Catalysis</w:t>
      </w:r>
      <w:del w:id="77" w:author="Markus Haarländer" w:date="2018-07-04T16:53:00Z">
        <w:r w:rsidRPr="00860A0A" w:rsidDel="00597B8F">
          <w:rPr>
            <w:lang w:val="en-US"/>
          </w:rPr>
          <w:delText>"</w:delText>
        </w:r>
      </w:del>
      <w:r w:rsidRPr="00860A0A">
        <w:rPr>
          <w:lang w:val="en-US"/>
        </w:rPr>
        <w:t xml:space="preserve">, </w:t>
      </w:r>
      <w:del w:id="78" w:author="Markus Haarländer" w:date="2018-07-04T16:53:00Z">
        <w:r w:rsidRPr="00860A0A" w:rsidDel="00597B8F">
          <w:rPr>
            <w:lang w:val="en-US"/>
          </w:rPr>
          <w:delText>"</w:delText>
        </w:r>
      </w:del>
      <w:r w:rsidRPr="00860A0A">
        <w:rPr>
          <w:lang w:val="en-US"/>
        </w:rPr>
        <w:t>Max Planck Institute for Chemical Energy Conversion"</w:t>
      </w:r>
      <w:del w:id="79" w:author="Markus Haarländer" w:date="2018-07-04T16:50:00Z">
        <w:r w:rsidRPr="00860A0A" w:rsidDel="00A45638">
          <w:rPr>
            <w:lang w:val="en-US"/>
          </w:rPr>
          <w:delText>]</w:delText>
        </w:r>
      </w:del>
      <w:r w:rsidRPr="00860A0A">
        <w:rPr>
          <w:lang w:val="en-US"/>
        </w:rPr>
        <w:t>,</w:t>
      </w:r>
    </w:p>
    <w:p w:rsidR="00860A0A" w:rsidRPr="00860A0A" w:rsidRDefault="00860A0A" w:rsidP="00860A0A">
      <w:pPr>
        <w:spacing w:after="0"/>
        <w:rPr>
          <w:lang w:val="en-US"/>
        </w:rPr>
      </w:pPr>
      <w:r w:rsidRPr="00860A0A">
        <w:rPr>
          <w:lang w:val="en-US"/>
        </w:rPr>
        <w:t xml:space="preserve">                    "address" : </w:t>
      </w:r>
      <w:del w:id="80" w:author="Markus Haarländer" w:date="2018-07-04T16:50:00Z">
        <w:r w:rsidRPr="00860A0A" w:rsidDel="00A45638">
          <w:rPr>
            <w:lang w:val="en-US"/>
          </w:rPr>
          <w:delText>[</w:delText>
        </w:r>
      </w:del>
      <w:r w:rsidRPr="00860A0A">
        <w:rPr>
          <w:lang w:val="en-US"/>
        </w:rPr>
        <w:t>"Stiftstrasse 34-36</w:t>
      </w:r>
      <w:del w:id="81" w:author="Markus Haarländer" w:date="2018-07-04T16:53:00Z">
        <w:r w:rsidRPr="00860A0A" w:rsidDel="00597B8F">
          <w:rPr>
            <w:lang w:val="en-US"/>
          </w:rPr>
          <w:delText>"</w:delText>
        </w:r>
      </w:del>
      <w:r w:rsidRPr="00860A0A">
        <w:rPr>
          <w:lang w:val="en-US"/>
        </w:rPr>
        <w:t xml:space="preserve">, </w:t>
      </w:r>
      <w:del w:id="82" w:author="Markus Haarländer" w:date="2018-07-04T16:53:00Z">
        <w:r w:rsidRPr="00860A0A" w:rsidDel="00597B8F">
          <w:rPr>
            <w:lang w:val="en-US"/>
          </w:rPr>
          <w:delText>"</w:delText>
        </w:r>
      </w:del>
      <w:r w:rsidRPr="00860A0A">
        <w:rPr>
          <w:lang w:val="en-US"/>
        </w:rPr>
        <w:t>Muelheim and Ruhr</w:t>
      </w:r>
      <w:del w:id="83" w:author="Markus Haarländer" w:date="2018-07-04T16:53:00Z">
        <w:r w:rsidRPr="00860A0A" w:rsidDel="00597B8F">
          <w:rPr>
            <w:lang w:val="en-US"/>
          </w:rPr>
          <w:delText>", "</w:delText>
        </w:r>
      </w:del>
      <w:ins w:id="84" w:author="Markus Haarländer" w:date="2018-07-04T16:53:00Z">
        <w:r w:rsidR="00597B8F">
          <w:rPr>
            <w:lang w:val="en-US"/>
          </w:rPr>
          <w:t xml:space="preserve"> </w:t>
        </w:r>
      </w:ins>
      <w:r w:rsidRPr="00860A0A">
        <w:rPr>
          <w:lang w:val="en-US"/>
        </w:rPr>
        <w:t>45470</w:t>
      </w:r>
      <w:del w:id="85" w:author="Markus Haarländer" w:date="2018-07-04T16:53:00Z">
        <w:r w:rsidRPr="00860A0A" w:rsidDel="00597B8F">
          <w:rPr>
            <w:lang w:val="en-US"/>
          </w:rPr>
          <w:delText>"</w:delText>
        </w:r>
      </w:del>
      <w:r w:rsidRPr="00860A0A">
        <w:rPr>
          <w:lang w:val="en-US"/>
        </w:rPr>
        <w:t xml:space="preserve">, </w:t>
      </w:r>
      <w:del w:id="86" w:author="Markus Haarländer" w:date="2018-07-04T16:53:00Z">
        <w:r w:rsidRPr="00860A0A" w:rsidDel="00597B8F">
          <w:rPr>
            <w:lang w:val="en-US"/>
          </w:rPr>
          <w:delText>"</w:delText>
        </w:r>
      </w:del>
      <w:r w:rsidRPr="00860A0A">
        <w:rPr>
          <w:lang w:val="en-US"/>
        </w:rPr>
        <w:t>Germany"</w:t>
      </w:r>
      <w:del w:id="87" w:author="Markus Haarländer" w:date="2018-07-04T16:50:00Z">
        <w:r w:rsidRPr="00860A0A" w:rsidDel="00A45638">
          <w:rPr>
            <w:lang w:val="en-US"/>
          </w:rPr>
          <w:delText>]</w:delText>
        </w:r>
      </w:del>
    </w:p>
    <w:p w:rsidR="00860A0A" w:rsidRPr="00860A0A" w:rsidDel="00561149" w:rsidRDefault="00860A0A" w:rsidP="00561149">
      <w:pPr>
        <w:spacing w:after="0"/>
        <w:rPr>
          <w:del w:id="88" w:author="Markus Haarländer" w:date="2018-07-04T16:45:00Z"/>
          <w:lang w:val="en-US"/>
        </w:rPr>
      </w:pPr>
      <w:r w:rsidRPr="00860A0A">
        <w:rPr>
          <w:lang w:val="en-US"/>
        </w:rPr>
        <w:t xml:space="preserve">                }]</w:t>
      </w:r>
      <w:del w:id="89" w:author="Markus Haarländer" w:date="2018-07-04T16:45:00Z">
        <w:r w:rsidRPr="00860A0A" w:rsidDel="00561149">
          <w:rPr>
            <w:lang w:val="en-US"/>
          </w:rPr>
          <w:delText>,</w:delText>
        </w:r>
      </w:del>
    </w:p>
    <w:p w:rsidR="00860A0A" w:rsidRPr="00860A0A" w:rsidDel="00561149" w:rsidRDefault="00860A0A" w:rsidP="00A45638">
      <w:pPr>
        <w:spacing w:after="0"/>
        <w:rPr>
          <w:del w:id="90" w:author="Markus Haarländer" w:date="2018-07-04T16:45:00Z"/>
          <w:lang w:val="en-US"/>
        </w:rPr>
      </w:pPr>
      <w:del w:id="91" w:author="Markus Haarländer" w:date="2018-07-04T16:45:00Z">
        <w:r w:rsidRPr="00860A0A" w:rsidDel="00561149">
          <w:rPr>
            <w:lang w:val="en-US"/>
          </w:rPr>
          <w:delText xml:space="preserve">                "identifier" : [{</w:delText>
        </w:r>
      </w:del>
    </w:p>
    <w:p w:rsidR="00860A0A" w:rsidRPr="00860A0A" w:rsidDel="00561149" w:rsidRDefault="00860A0A" w:rsidP="00597B8F">
      <w:pPr>
        <w:spacing w:after="0"/>
        <w:rPr>
          <w:del w:id="92" w:author="Markus Haarländer" w:date="2018-07-04T16:45:00Z"/>
          <w:lang w:val="en-US"/>
        </w:rPr>
      </w:pPr>
      <w:del w:id="93" w:author="Markus Haarländer" w:date="2018-07-04T16:45:00Z">
        <w:r w:rsidRPr="00860A0A" w:rsidDel="00561149">
          <w:rPr>
            <w:lang w:val="en-US"/>
          </w:rPr>
          <w:delText xml:space="preserve">                    "id" : "G-8572-2012",</w:delText>
        </w:r>
      </w:del>
    </w:p>
    <w:p w:rsidR="00860A0A" w:rsidRPr="00860A0A" w:rsidDel="00561149" w:rsidRDefault="00860A0A" w:rsidP="00AA205C">
      <w:pPr>
        <w:spacing w:after="0"/>
        <w:rPr>
          <w:del w:id="94" w:author="Markus Haarländer" w:date="2018-07-04T16:45:00Z"/>
          <w:lang w:val="en-US"/>
        </w:rPr>
      </w:pPr>
      <w:del w:id="95" w:author="Markus Haarländer" w:date="2018-07-04T16:45:00Z">
        <w:r w:rsidRPr="00860A0A" w:rsidDel="00561149">
          <w:rPr>
            <w:lang w:val="en-US"/>
          </w:rPr>
          <w:delText xml:space="preserve">                    "type" : "</w:delText>
        </w:r>
      </w:del>
      <w:del w:id="96" w:author="Markus Haarländer" w:date="2018-07-04T16:21:00Z">
        <w:r w:rsidRPr="00860A0A" w:rsidDel="00860A0A">
          <w:rPr>
            <w:lang w:val="en-US"/>
          </w:rPr>
          <w:delText>RESID</w:delText>
        </w:r>
      </w:del>
      <w:del w:id="97" w:author="Markus Haarländer" w:date="2018-07-04T16:45:00Z">
        <w:r w:rsidRPr="00860A0A" w:rsidDel="00561149">
          <w:rPr>
            <w:lang w:val="en-US"/>
          </w:rPr>
          <w:delText>"</w:delText>
        </w:r>
      </w:del>
    </w:p>
    <w:p w:rsidR="00860A0A" w:rsidRPr="00860A0A" w:rsidDel="00561149" w:rsidRDefault="00860A0A">
      <w:pPr>
        <w:spacing w:after="0"/>
        <w:rPr>
          <w:del w:id="98" w:author="Markus Haarländer" w:date="2018-07-04T16:45:00Z"/>
          <w:lang w:val="en-US"/>
        </w:rPr>
      </w:pPr>
      <w:del w:id="99" w:author="Markus Haarländer" w:date="2018-07-04T16:45:00Z">
        <w:r w:rsidRPr="00860A0A" w:rsidDel="00561149">
          <w:rPr>
            <w:lang w:val="en-US"/>
          </w:rPr>
          <w:delText xml:space="preserve">                }, {</w:delText>
        </w:r>
      </w:del>
    </w:p>
    <w:p w:rsidR="00860A0A" w:rsidRPr="00860A0A" w:rsidDel="00561149" w:rsidRDefault="00860A0A">
      <w:pPr>
        <w:spacing w:after="0"/>
        <w:rPr>
          <w:del w:id="100" w:author="Markus Haarländer" w:date="2018-07-04T16:45:00Z"/>
          <w:lang w:val="en-US"/>
        </w:rPr>
      </w:pPr>
      <w:del w:id="101" w:author="Markus Haarländer" w:date="2018-07-04T16:45:00Z">
        <w:r w:rsidRPr="00860A0A" w:rsidDel="00561149">
          <w:rPr>
            <w:lang w:val="en-US"/>
          </w:rPr>
          <w:delText xml:space="preserve">                    "id" : "0000-0002-1547-6365",</w:delText>
        </w:r>
      </w:del>
    </w:p>
    <w:p w:rsidR="00860A0A" w:rsidRPr="00860A0A" w:rsidDel="00561149" w:rsidRDefault="00860A0A">
      <w:pPr>
        <w:spacing w:after="0"/>
        <w:rPr>
          <w:del w:id="102" w:author="Markus Haarländer" w:date="2018-07-04T16:45:00Z"/>
          <w:lang w:val="en-US"/>
        </w:rPr>
      </w:pPr>
      <w:del w:id="103" w:author="Markus Haarländer" w:date="2018-07-04T16:45:00Z">
        <w:r w:rsidRPr="00860A0A" w:rsidDel="00561149">
          <w:rPr>
            <w:lang w:val="en-US"/>
          </w:rPr>
          <w:delText xml:space="preserve">                    "type" : "</w:delText>
        </w:r>
      </w:del>
      <w:del w:id="104" w:author="Markus Haarländer" w:date="2018-07-04T16:21:00Z">
        <w:r w:rsidRPr="00860A0A" w:rsidDel="00860A0A">
          <w:rPr>
            <w:lang w:val="en-US"/>
          </w:rPr>
          <w:delText>ORCID</w:delText>
        </w:r>
      </w:del>
      <w:del w:id="105" w:author="Markus Haarländer" w:date="2018-07-04T16:45:00Z">
        <w:r w:rsidRPr="00860A0A" w:rsidDel="00561149">
          <w:rPr>
            <w:lang w:val="en-US"/>
          </w:rPr>
          <w:delText>"</w:delText>
        </w:r>
      </w:del>
    </w:p>
    <w:p w:rsidR="00561149" w:rsidRPr="00860A0A" w:rsidRDefault="00860A0A" w:rsidP="00561149">
      <w:pPr>
        <w:spacing w:after="0"/>
        <w:rPr>
          <w:ins w:id="106" w:author="Markus Haarländer" w:date="2018-07-04T16:45:00Z"/>
          <w:lang w:val="en-US"/>
        </w:rPr>
      </w:pPr>
      <w:del w:id="107" w:author="Markus Haarländer" w:date="2018-07-04T16:45:00Z">
        <w:r w:rsidRPr="00860A0A" w:rsidDel="00561149">
          <w:rPr>
            <w:lang w:val="en-US"/>
          </w:rPr>
          <w:delText xml:space="preserve">                }]</w:delText>
        </w:r>
      </w:del>
      <w:ins w:id="108" w:author="Markus Haarländer" w:date="2018-07-04T16:45:00Z">
        <w:r w:rsidR="00561149" w:rsidRPr="00860A0A">
          <w:rPr>
            <w:lang w:val="en-US"/>
          </w:rPr>
          <w:t>,</w:t>
        </w:r>
      </w:ins>
    </w:p>
    <w:p w:rsidR="00561149" w:rsidRPr="00860A0A" w:rsidRDefault="00561149" w:rsidP="00561149">
      <w:pPr>
        <w:spacing w:after="0"/>
        <w:rPr>
          <w:ins w:id="109" w:author="Markus Haarländer" w:date="2018-07-04T16:45:00Z"/>
          <w:lang w:val="en-US"/>
        </w:rPr>
      </w:pPr>
      <w:ins w:id="110" w:author="Markus Haarländer" w:date="2018-07-04T16:45:00Z">
        <w:r w:rsidRPr="00860A0A">
          <w:rPr>
            <w:lang w:val="en-US"/>
          </w:rPr>
          <w:t xml:space="preserve">            "role" </w:t>
        </w:r>
        <w:commentRangeStart w:id="111"/>
        <w:r w:rsidRPr="00860A0A">
          <w:rPr>
            <w:lang w:val="en-US"/>
          </w:rPr>
          <w:t>:"AUTHOR</w:t>
        </w:r>
        <w:commentRangeEnd w:id="111"/>
        <w:r>
          <w:rPr>
            <w:rStyle w:val="Kommentarzeichen"/>
          </w:rPr>
          <w:commentReference w:id="111"/>
        </w:r>
        <w:r w:rsidRPr="00860A0A">
          <w:rPr>
            <w:lang w:val="en-US"/>
          </w:rPr>
          <w:t>",</w:t>
        </w:r>
      </w:ins>
    </w:p>
    <w:p w:rsidR="00561149" w:rsidRPr="00860A0A" w:rsidRDefault="00561149" w:rsidP="00561149">
      <w:pPr>
        <w:spacing w:after="0"/>
        <w:rPr>
          <w:ins w:id="112" w:author="Markus Haarländer" w:date="2018-07-04T16:45:00Z"/>
          <w:lang w:val="en-US"/>
        </w:rPr>
      </w:pPr>
      <w:ins w:id="113" w:author="Markus Haarländer" w:date="2018-07-04T16:45:00Z">
        <w:r w:rsidRPr="00860A0A">
          <w:rPr>
            <w:lang w:val="en-US"/>
          </w:rPr>
          <w:t xml:space="preserve">            "type" :"PERSON"</w:t>
        </w:r>
      </w:ins>
    </w:p>
    <w:p w:rsidR="00860A0A" w:rsidRPr="00860A0A" w:rsidRDefault="00860A0A" w:rsidP="00561149">
      <w:pPr>
        <w:spacing w:after="0"/>
        <w:rPr>
          <w:lang w:val="en-US"/>
        </w:rPr>
      </w:pPr>
    </w:p>
    <w:p w:rsidR="00860A0A" w:rsidRPr="00860A0A" w:rsidRDefault="00860A0A" w:rsidP="00860A0A">
      <w:pPr>
        <w:spacing w:after="0"/>
        <w:rPr>
          <w:lang w:val="en-US"/>
        </w:rPr>
      </w:pPr>
      <w:r w:rsidRPr="00860A0A">
        <w:rPr>
          <w:lang w:val="en-US"/>
        </w:rPr>
        <w:t xml:space="preserve">            }</w:t>
      </w:r>
    </w:p>
    <w:p w:rsidR="00860A0A" w:rsidRPr="00860A0A" w:rsidRDefault="00860A0A" w:rsidP="00860A0A">
      <w:pPr>
        <w:spacing w:after="0"/>
        <w:rPr>
          <w:lang w:val="en-US"/>
        </w:rPr>
      </w:pPr>
      <w:r w:rsidRPr="00860A0A">
        <w:rPr>
          <w:lang w:val="en-US"/>
        </w:rPr>
        <w:t xml:space="preserve">        },{</w:t>
      </w:r>
    </w:p>
    <w:p w:rsidR="00860A0A" w:rsidRPr="00860A0A" w:rsidRDefault="00860A0A" w:rsidP="00860A0A">
      <w:pPr>
        <w:spacing w:after="0"/>
        <w:rPr>
          <w:lang w:val="en-US"/>
        </w:rPr>
      </w:pPr>
      <w:r w:rsidRPr="00860A0A">
        <w:rPr>
          <w:lang w:val="en-US"/>
        </w:rPr>
        <w:t xml:space="preserve">            "person" : {</w:t>
      </w:r>
    </w:p>
    <w:p w:rsidR="00860A0A" w:rsidRPr="00860A0A" w:rsidRDefault="00860A0A" w:rsidP="00860A0A">
      <w:pPr>
        <w:spacing w:after="0"/>
        <w:rPr>
          <w:lang w:val="en-US"/>
        </w:rPr>
      </w:pPr>
      <w:r w:rsidRPr="00860A0A">
        <w:rPr>
          <w:lang w:val="en-US"/>
        </w:rPr>
        <w:t xml:space="preserve">                "givenName" : "Robert",</w:t>
      </w:r>
    </w:p>
    <w:p w:rsidR="00860A0A" w:rsidRPr="00860A0A" w:rsidRDefault="00860A0A" w:rsidP="00860A0A">
      <w:pPr>
        <w:spacing w:after="0"/>
        <w:rPr>
          <w:lang w:val="en-US"/>
        </w:rPr>
      </w:pPr>
      <w:r w:rsidRPr="00860A0A">
        <w:rPr>
          <w:lang w:val="en-US"/>
        </w:rPr>
        <w:t xml:space="preserve">                "familyName" : "Schlögl",</w:t>
      </w:r>
    </w:p>
    <w:p w:rsidR="00860A0A" w:rsidRPr="00860A0A" w:rsidRDefault="00860A0A" w:rsidP="00860A0A">
      <w:pPr>
        <w:spacing w:after="0"/>
        <w:rPr>
          <w:lang w:val="en-US"/>
        </w:rPr>
      </w:pPr>
      <w:r w:rsidRPr="00860A0A">
        <w:rPr>
          <w:lang w:val="en-US"/>
        </w:rPr>
        <w:t xml:space="preserve">                "organizations" : [{</w:t>
      </w:r>
    </w:p>
    <w:p w:rsidR="00860A0A" w:rsidRPr="00860A0A" w:rsidRDefault="00860A0A" w:rsidP="00860A0A">
      <w:pPr>
        <w:spacing w:after="0"/>
        <w:rPr>
          <w:lang w:val="en-US"/>
        </w:rPr>
      </w:pPr>
      <w:r w:rsidRPr="00860A0A">
        <w:rPr>
          <w:lang w:val="en-US"/>
        </w:rPr>
        <w:t xml:space="preserve">                    "name" : </w:t>
      </w:r>
      <w:del w:id="114" w:author="Markus Haarländer" w:date="2018-07-04T16:53:00Z">
        <w:r w:rsidRPr="00860A0A" w:rsidDel="00597B8F">
          <w:rPr>
            <w:lang w:val="en-US"/>
          </w:rPr>
          <w:delText>[</w:delText>
        </w:r>
      </w:del>
      <w:r w:rsidRPr="00860A0A">
        <w:rPr>
          <w:lang w:val="en-US"/>
        </w:rPr>
        <w:t>"Department of Heterogeneous Catalysis</w:t>
      </w:r>
      <w:del w:id="115" w:author="Markus Haarländer" w:date="2018-07-04T16:53:00Z">
        <w:r w:rsidRPr="00860A0A" w:rsidDel="00597B8F">
          <w:rPr>
            <w:lang w:val="en-US"/>
          </w:rPr>
          <w:delText>"</w:delText>
        </w:r>
      </w:del>
      <w:r w:rsidRPr="00860A0A">
        <w:rPr>
          <w:lang w:val="en-US"/>
        </w:rPr>
        <w:t xml:space="preserve">, </w:t>
      </w:r>
      <w:del w:id="116" w:author="Markus Haarländer" w:date="2018-07-04T16:53:00Z">
        <w:r w:rsidRPr="00860A0A" w:rsidDel="00597B8F">
          <w:rPr>
            <w:lang w:val="en-US"/>
          </w:rPr>
          <w:delText>"</w:delText>
        </w:r>
      </w:del>
      <w:r w:rsidRPr="00860A0A">
        <w:rPr>
          <w:lang w:val="en-US"/>
        </w:rPr>
        <w:t>Max Planck Institute for Chemical Energy Conversion"</w:t>
      </w:r>
      <w:del w:id="117" w:author="Markus Haarländer" w:date="2018-07-04T17:07:00Z">
        <w:r w:rsidRPr="00860A0A" w:rsidDel="00AA205C">
          <w:rPr>
            <w:lang w:val="en-US"/>
          </w:rPr>
          <w:delText>]</w:delText>
        </w:r>
      </w:del>
      <w:r w:rsidRPr="00860A0A">
        <w:rPr>
          <w:lang w:val="en-US"/>
        </w:rPr>
        <w:t>,</w:t>
      </w:r>
    </w:p>
    <w:p w:rsidR="00860A0A" w:rsidRPr="00860A0A" w:rsidRDefault="00860A0A" w:rsidP="00860A0A">
      <w:pPr>
        <w:spacing w:after="0"/>
        <w:rPr>
          <w:lang w:val="en-US"/>
        </w:rPr>
      </w:pPr>
      <w:r w:rsidRPr="00860A0A">
        <w:rPr>
          <w:lang w:val="en-US"/>
        </w:rPr>
        <w:t xml:space="preserve">                    "address" : </w:t>
      </w:r>
      <w:del w:id="118" w:author="Markus Haarländer" w:date="2018-07-04T17:07:00Z">
        <w:r w:rsidRPr="00860A0A" w:rsidDel="00AA205C">
          <w:rPr>
            <w:lang w:val="en-US"/>
          </w:rPr>
          <w:delText>[</w:delText>
        </w:r>
      </w:del>
      <w:r w:rsidRPr="00860A0A">
        <w:rPr>
          <w:lang w:val="en-US"/>
        </w:rPr>
        <w:t>"Stiftstrasse 34-36</w:t>
      </w:r>
      <w:del w:id="119" w:author="Markus Haarländer" w:date="2018-07-04T16:53:00Z">
        <w:r w:rsidRPr="00860A0A" w:rsidDel="00597B8F">
          <w:rPr>
            <w:lang w:val="en-US"/>
          </w:rPr>
          <w:delText>"</w:delText>
        </w:r>
      </w:del>
      <w:r w:rsidRPr="00860A0A">
        <w:rPr>
          <w:lang w:val="en-US"/>
        </w:rPr>
        <w:t xml:space="preserve">, </w:t>
      </w:r>
      <w:del w:id="120" w:author="Markus Haarländer" w:date="2018-07-04T16:54:00Z">
        <w:r w:rsidRPr="00860A0A" w:rsidDel="00597B8F">
          <w:rPr>
            <w:lang w:val="en-US"/>
          </w:rPr>
          <w:delText>"</w:delText>
        </w:r>
      </w:del>
      <w:r w:rsidRPr="00860A0A">
        <w:rPr>
          <w:lang w:val="en-US"/>
        </w:rPr>
        <w:t>Muelheim and Ruhr</w:t>
      </w:r>
      <w:del w:id="121" w:author="Markus Haarländer" w:date="2018-07-04T16:54:00Z">
        <w:r w:rsidRPr="00860A0A" w:rsidDel="00597B8F">
          <w:rPr>
            <w:lang w:val="en-US"/>
          </w:rPr>
          <w:delText>", "</w:delText>
        </w:r>
      </w:del>
      <w:ins w:id="122" w:author="Markus Haarländer" w:date="2018-07-04T16:54:00Z">
        <w:r w:rsidR="00597B8F">
          <w:rPr>
            <w:lang w:val="en-US"/>
          </w:rPr>
          <w:t xml:space="preserve"> </w:t>
        </w:r>
      </w:ins>
      <w:r w:rsidRPr="00860A0A">
        <w:rPr>
          <w:lang w:val="en-US"/>
        </w:rPr>
        <w:t>45470</w:t>
      </w:r>
      <w:del w:id="123" w:author="Markus Haarländer" w:date="2018-07-04T16:54:00Z">
        <w:r w:rsidRPr="00860A0A" w:rsidDel="00597B8F">
          <w:rPr>
            <w:lang w:val="en-US"/>
          </w:rPr>
          <w:delText>"</w:delText>
        </w:r>
      </w:del>
      <w:r w:rsidRPr="00860A0A">
        <w:rPr>
          <w:lang w:val="en-US"/>
        </w:rPr>
        <w:t xml:space="preserve">, </w:t>
      </w:r>
      <w:del w:id="124" w:author="Markus Haarländer" w:date="2018-07-04T16:54:00Z">
        <w:r w:rsidRPr="00860A0A" w:rsidDel="00597B8F">
          <w:rPr>
            <w:lang w:val="en-US"/>
          </w:rPr>
          <w:delText>"</w:delText>
        </w:r>
      </w:del>
      <w:r w:rsidRPr="00860A0A">
        <w:rPr>
          <w:lang w:val="en-US"/>
        </w:rPr>
        <w:t>Germany"</w:t>
      </w:r>
      <w:del w:id="125" w:author="Markus Haarländer" w:date="2018-07-04T17:07:00Z">
        <w:r w:rsidRPr="00860A0A" w:rsidDel="00AA205C">
          <w:rPr>
            <w:lang w:val="en-US"/>
          </w:rPr>
          <w:delText>]</w:delText>
        </w:r>
      </w:del>
    </w:p>
    <w:p w:rsidR="00AB41B8" w:rsidRPr="00860A0A" w:rsidRDefault="00860A0A" w:rsidP="00AB41B8">
      <w:pPr>
        <w:spacing w:after="0"/>
        <w:rPr>
          <w:ins w:id="126" w:author="Markus Haarländer" w:date="2018-07-04T17:26:00Z"/>
          <w:lang w:val="en-US"/>
        </w:rPr>
      </w:pPr>
      <w:r w:rsidRPr="00860A0A">
        <w:rPr>
          <w:lang w:val="en-US"/>
        </w:rPr>
        <w:t xml:space="preserve">                }]</w:t>
      </w:r>
      <w:ins w:id="127" w:author="Markus Haarländer" w:date="2018-07-04T17:26:00Z">
        <w:r w:rsidR="00AB41B8" w:rsidRPr="00860A0A">
          <w:rPr>
            <w:lang w:val="en-US"/>
          </w:rPr>
          <w:t>,</w:t>
        </w:r>
      </w:ins>
    </w:p>
    <w:p w:rsidR="00AB41B8" w:rsidRPr="00860A0A" w:rsidRDefault="00AB41B8" w:rsidP="00AB41B8">
      <w:pPr>
        <w:spacing w:after="0"/>
        <w:rPr>
          <w:ins w:id="128" w:author="Markus Haarländer" w:date="2018-07-04T17:26:00Z"/>
          <w:lang w:val="en-US"/>
        </w:rPr>
      </w:pPr>
      <w:ins w:id="129" w:author="Markus Haarländer" w:date="2018-07-04T17:26:00Z">
        <w:r w:rsidRPr="00860A0A">
          <w:rPr>
            <w:lang w:val="en-US"/>
          </w:rPr>
          <w:t xml:space="preserve">            "role" </w:t>
        </w:r>
        <w:commentRangeStart w:id="130"/>
        <w:r w:rsidRPr="00860A0A">
          <w:rPr>
            <w:lang w:val="en-US"/>
          </w:rPr>
          <w:t>:"AUTHOR</w:t>
        </w:r>
        <w:commentRangeEnd w:id="130"/>
        <w:r>
          <w:rPr>
            <w:rStyle w:val="Kommentarzeichen"/>
          </w:rPr>
          <w:commentReference w:id="130"/>
        </w:r>
        <w:r w:rsidRPr="00860A0A">
          <w:rPr>
            <w:lang w:val="en-US"/>
          </w:rPr>
          <w:t>",</w:t>
        </w:r>
      </w:ins>
    </w:p>
    <w:p w:rsidR="00AB41B8" w:rsidRPr="00860A0A" w:rsidRDefault="00AB41B8" w:rsidP="00AB41B8">
      <w:pPr>
        <w:spacing w:after="0"/>
        <w:rPr>
          <w:ins w:id="131" w:author="Markus Haarländer" w:date="2018-07-04T17:26:00Z"/>
          <w:lang w:val="en-US"/>
        </w:rPr>
      </w:pPr>
      <w:ins w:id="132" w:author="Markus Haarländer" w:date="2018-07-04T17:26:00Z">
        <w:r w:rsidRPr="00860A0A">
          <w:rPr>
            <w:lang w:val="en-US"/>
          </w:rPr>
          <w:t xml:space="preserve">            "type" :"PERSON"</w:t>
        </w:r>
      </w:ins>
    </w:p>
    <w:p w:rsidR="00860A0A" w:rsidRPr="00860A0A" w:rsidRDefault="00860A0A" w:rsidP="00860A0A">
      <w:pPr>
        <w:spacing w:after="0"/>
        <w:rPr>
          <w:lang w:val="en-US"/>
        </w:rPr>
      </w:pPr>
    </w:p>
    <w:p w:rsidR="00860A0A" w:rsidRPr="00860A0A" w:rsidRDefault="00860A0A" w:rsidP="00860A0A">
      <w:pPr>
        <w:spacing w:after="0"/>
        <w:rPr>
          <w:lang w:val="en-US"/>
        </w:rPr>
      </w:pPr>
      <w:r w:rsidRPr="00860A0A">
        <w:rPr>
          <w:lang w:val="en-US"/>
        </w:rPr>
        <w:t xml:space="preserve">            }</w:t>
      </w:r>
    </w:p>
    <w:p w:rsidR="00860A0A" w:rsidRPr="00860A0A" w:rsidRDefault="00860A0A" w:rsidP="00860A0A">
      <w:pPr>
        <w:spacing w:after="0"/>
        <w:rPr>
          <w:lang w:val="en-US"/>
        </w:rPr>
      </w:pPr>
      <w:r w:rsidRPr="00860A0A">
        <w:rPr>
          <w:lang w:val="en-US"/>
        </w:rPr>
        <w:t xml:space="preserve">        }],</w:t>
      </w:r>
    </w:p>
    <w:p w:rsidR="00860A0A" w:rsidRPr="00860A0A" w:rsidRDefault="00860A0A" w:rsidP="00860A0A">
      <w:pPr>
        <w:spacing w:after="0"/>
        <w:rPr>
          <w:lang w:val="en-US"/>
        </w:rPr>
      </w:pPr>
      <w:r w:rsidRPr="00860A0A">
        <w:rPr>
          <w:lang w:val="en-US"/>
        </w:rPr>
        <w:t xml:space="preserve">        "datePublishedOnline" : "2017-10-16",</w:t>
      </w:r>
    </w:p>
    <w:p w:rsidR="00860A0A" w:rsidRPr="00860A0A" w:rsidRDefault="00860A0A" w:rsidP="00860A0A">
      <w:pPr>
        <w:spacing w:after="0"/>
        <w:rPr>
          <w:lang w:val="en-US"/>
        </w:rPr>
      </w:pPr>
      <w:r w:rsidRPr="00860A0A">
        <w:rPr>
          <w:lang w:val="en-US"/>
        </w:rPr>
        <w:t xml:space="preserve">        "dateAccepted" : "2017-10-09",</w:t>
      </w:r>
    </w:p>
    <w:p w:rsidR="00860A0A" w:rsidRPr="00860A0A" w:rsidRDefault="00860A0A" w:rsidP="00860A0A">
      <w:pPr>
        <w:spacing w:after="0"/>
        <w:rPr>
          <w:lang w:val="en-US"/>
        </w:rPr>
      </w:pPr>
      <w:r w:rsidRPr="00860A0A">
        <w:rPr>
          <w:lang w:val="en-US"/>
        </w:rPr>
        <w:t xml:space="preserve">        "dateSubmitted" : "2017-08-25",</w:t>
      </w:r>
    </w:p>
    <w:p w:rsidR="00860A0A" w:rsidRPr="00860A0A" w:rsidRDefault="00860A0A" w:rsidP="00860A0A">
      <w:pPr>
        <w:spacing w:after="0"/>
        <w:rPr>
          <w:lang w:val="en-US"/>
        </w:rPr>
      </w:pPr>
      <w:r w:rsidRPr="00860A0A">
        <w:rPr>
          <w:lang w:val="en-US"/>
        </w:rPr>
        <w:t xml:space="preserve">        "genre" : "ARTICLE",</w:t>
      </w:r>
    </w:p>
    <w:p w:rsidR="00860A0A" w:rsidRPr="00860A0A" w:rsidRDefault="00860A0A" w:rsidP="00860A0A">
      <w:pPr>
        <w:spacing w:after="0"/>
        <w:rPr>
          <w:lang w:val="en-US"/>
        </w:rPr>
      </w:pPr>
      <w:r w:rsidRPr="00860A0A">
        <w:rPr>
          <w:lang w:val="en-US"/>
        </w:rPr>
        <w:t xml:space="preserve">        "identifiers" : [{</w:t>
      </w:r>
    </w:p>
    <w:p w:rsidR="00860A0A" w:rsidRPr="00860A0A" w:rsidRDefault="00860A0A" w:rsidP="00860A0A">
      <w:pPr>
        <w:spacing w:after="0"/>
        <w:rPr>
          <w:lang w:val="en-US"/>
        </w:rPr>
      </w:pPr>
      <w:r w:rsidRPr="00860A0A">
        <w:rPr>
          <w:lang w:val="en-US"/>
        </w:rPr>
        <w:t xml:space="preserve">            "id" : "10.1039/c7cc05669a",</w:t>
      </w:r>
    </w:p>
    <w:p w:rsidR="00860A0A" w:rsidRPr="00860A0A" w:rsidRDefault="00860A0A" w:rsidP="00860A0A">
      <w:pPr>
        <w:spacing w:after="0"/>
        <w:rPr>
          <w:lang w:val="en-US"/>
        </w:rPr>
      </w:pPr>
      <w:r w:rsidRPr="00860A0A">
        <w:rPr>
          <w:lang w:val="en-US"/>
        </w:rPr>
        <w:t xml:space="preserve">            "type" : "DOI"</w:t>
      </w:r>
    </w:p>
    <w:p w:rsidR="00860A0A" w:rsidRPr="00860A0A" w:rsidRDefault="00860A0A" w:rsidP="00860A0A">
      <w:pPr>
        <w:spacing w:after="0"/>
        <w:rPr>
          <w:lang w:val="en-US"/>
        </w:rPr>
      </w:pPr>
      <w:r w:rsidRPr="00860A0A">
        <w:rPr>
          <w:lang w:val="en-US"/>
        </w:rPr>
        <w:t xml:space="preserve">        }],</w:t>
      </w:r>
    </w:p>
    <w:p w:rsidR="00860A0A" w:rsidRPr="00860A0A" w:rsidRDefault="00860A0A" w:rsidP="00860A0A">
      <w:pPr>
        <w:spacing w:after="0"/>
        <w:rPr>
          <w:lang w:val="en-US"/>
        </w:rPr>
      </w:pPr>
      <w:r w:rsidRPr="00860A0A">
        <w:rPr>
          <w:lang w:val="en-US"/>
        </w:rPr>
        <w:t xml:space="preserve">        "languages" : ["eng"],</w:t>
      </w:r>
    </w:p>
    <w:p w:rsidR="00860A0A" w:rsidRPr="00860A0A" w:rsidRDefault="00860A0A" w:rsidP="00860A0A">
      <w:pPr>
        <w:spacing w:after="0"/>
        <w:rPr>
          <w:lang w:val="en-US"/>
        </w:rPr>
      </w:pPr>
      <w:r w:rsidRPr="00860A0A">
        <w:rPr>
          <w:lang w:val="en-US"/>
        </w:rPr>
        <w:t xml:space="preserve">        "source" : [{</w:t>
      </w:r>
    </w:p>
    <w:p w:rsidR="00860A0A" w:rsidRPr="00860A0A" w:rsidRDefault="00860A0A" w:rsidP="00860A0A">
      <w:pPr>
        <w:spacing w:after="0"/>
        <w:rPr>
          <w:lang w:val="en-US"/>
        </w:rPr>
      </w:pPr>
      <w:r w:rsidRPr="00860A0A">
        <w:rPr>
          <w:lang w:val="en-US"/>
        </w:rPr>
        <w:t xml:space="preserve">            "title" : "Chemical Communications", </w:t>
      </w:r>
    </w:p>
    <w:p w:rsidR="00860A0A" w:rsidRPr="00860A0A" w:rsidRDefault="00860A0A" w:rsidP="00860A0A">
      <w:pPr>
        <w:spacing w:after="0"/>
        <w:rPr>
          <w:lang w:val="en-US"/>
        </w:rPr>
      </w:pPr>
      <w:r w:rsidRPr="00860A0A">
        <w:rPr>
          <w:lang w:val="en-US"/>
        </w:rPr>
        <w:t xml:space="preserve">            "volum</w:t>
      </w:r>
      <w:del w:id="133" w:author="Markus Haarländer" w:date="2018-07-04T16:22:00Z">
        <w:r w:rsidRPr="00860A0A" w:rsidDel="00860A0A">
          <w:rPr>
            <w:lang w:val="en-US"/>
          </w:rPr>
          <w:delText>n</w:delText>
        </w:r>
      </w:del>
      <w:ins w:id="134" w:author="Markus Haarländer" w:date="2018-07-04T16:22:00Z">
        <w:r>
          <w:rPr>
            <w:lang w:val="en-US"/>
          </w:rPr>
          <w:t>e</w:t>
        </w:r>
      </w:ins>
      <w:r w:rsidRPr="00860A0A">
        <w:rPr>
          <w:lang w:val="en-US"/>
        </w:rPr>
        <w:t>" : "53",</w:t>
      </w:r>
    </w:p>
    <w:p w:rsidR="00860A0A" w:rsidRPr="00860A0A" w:rsidRDefault="00860A0A" w:rsidP="00860A0A">
      <w:pPr>
        <w:spacing w:after="0"/>
        <w:rPr>
          <w:lang w:val="en-US"/>
        </w:rPr>
      </w:pPr>
      <w:r w:rsidRPr="00860A0A">
        <w:rPr>
          <w:lang w:val="en-US"/>
        </w:rPr>
        <w:t xml:space="preserve">            "issue" : "92", </w:t>
      </w:r>
    </w:p>
    <w:p w:rsidR="00860A0A" w:rsidRPr="00860A0A" w:rsidRDefault="00860A0A" w:rsidP="00860A0A">
      <w:pPr>
        <w:spacing w:after="0"/>
        <w:rPr>
          <w:lang w:val="en-US"/>
        </w:rPr>
      </w:pPr>
      <w:r w:rsidRPr="00860A0A">
        <w:rPr>
          <w:lang w:val="en-US"/>
        </w:rPr>
        <w:t xml:space="preserve">            "startPage" : "12414", </w:t>
      </w:r>
    </w:p>
    <w:p w:rsidR="00860A0A" w:rsidRPr="00860A0A" w:rsidRDefault="00860A0A" w:rsidP="00860A0A">
      <w:pPr>
        <w:spacing w:after="0"/>
        <w:rPr>
          <w:lang w:val="en-US"/>
        </w:rPr>
      </w:pPr>
      <w:r w:rsidRPr="00860A0A">
        <w:rPr>
          <w:lang w:val="en-US"/>
        </w:rPr>
        <w:t xml:space="preserve">            "endPage" : "12417",</w:t>
      </w:r>
    </w:p>
    <w:p w:rsidR="00860A0A" w:rsidRPr="00860A0A" w:rsidRDefault="00860A0A" w:rsidP="00860A0A">
      <w:pPr>
        <w:spacing w:after="0"/>
        <w:rPr>
          <w:lang w:val="en-US"/>
        </w:rPr>
      </w:pPr>
      <w:r w:rsidRPr="00860A0A">
        <w:rPr>
          <w:lang w:val="en-US"/>
        </w:rPr>
        <w:t xml:space="preserve">            "sequenceNumber" : " ",</w:t>
      </w:r>
    </w:p>
    <w:p w:rsidR="00860A0A" w:rsidRPr="00860A0A" w:rsidRDefault="00860A0A" w:rsidP="00860A0A">
      <w:pPr>
        <w:spacing w:after="0"/>
        <w:rPr>
          <w:lang w:val="en-US"/>
        </w:rPr>
      </w:pPr>
      <w:r w:rsidRPr="00860A0A">
        <w:rPr>
          <w:lang w:val="en-US"/>
        </w:rPr>
        <w:lastRenderedPageBreak/>
        <w:t xml:space="preserve">            "publishInfo" : {</w:t>
      </w:r>
    </w:p>
    <w:p w:rsidR="00860A0A" w:rsidRPr="00860A0A" w:rsidRDefault="00860A0A" w:rsidP="00860A0A">
      <w:pPr>
        <w:spacing w:after="0"/>
        <w:rPr>
          <w:lang w:val="en-US"/>
        </w:rPr>
      </w:pPr>
      <w:r w:rsidRPr="00860A0A">
        <w:rPr>
          <w:lang w:val="en-US"/>
        </w:rPr>
        <w:t xml:space="preserve">                "publisher" : "The Royal Society of Chemistry"</w:t>
      </w:r>
    </w:p>
    <w:p w:rsidR="00860A0A" w:rsidRPr="00860A0A" w:rsidRDefault="00860A0A" w:rsidP="00860A0A">
      <w:pPr>
        <w:spacing w:after="0"/>
        <w:rPr>
          <w:lang w:val="en-US"/>
        </w:rPr>
      </w:pPr>
      <w:r w:rsidRPr="00860A0A">
        <w:rPr>
          <w:lang w:val="en-US"/>
        </w:rPr>
        <w:t xml:space="preserve">            },</w:t>
      </w:r>
    </w:p>
    <w:p w:rsidR="00860A0A" w:rsidRPr="00860A0A" w:rsidDel="00860A0A" w:rsidRDefault="00860A0A" w:rsidP="00860A0A">
      <w:pPr>
        <w:spacing w:after="0"/>
        <w:rPr>
          <w:del w:id="135" w:author="Markus Haarländer" w:date="2018-07-04T16:22:00Z"/>
          <w:lang w:val="en-US"/>
        </w:rPr>
      </w:pPr>
      <w:r w:rsidRPr="00860A0A">
        <w:rPr>
          <w:lang w:val="en-US"/>
        </w:rPr>
        <w:t xml:space="preserve">            </w:t>
      </w:r>
      <w:del w:id="136" w:author="Markus Haarländer" w:date="2018-07-04T16:22:00Z">
        <w:r w:rsidRPr="00860A0A" w:rsidDel="00860A0A">
          <w:rPr>
            <w:lang w:val="en-US"/>
          </w:rPr>
          <w:delText>"identifiers" : [{</w:delText>
        </w:r>
      </w:del>
    </w:p>
    <w:p w:rsidR="00860A0A" w:rsidRPr="00860A0A" w:rsidDel="00860A0A" w:rsidRDefault="00860A0A" w:rsidP="00561149">
      <w:pPr>
        <w:spacing w:after="0"/>
        <w:rPr>
          <w:del w:id="137" w:author="Markus Haarländer" w:date="2018-07-04T16:22:00Z"/>
          <w:lang w:val="en-US"/>
        </w:rPr>
      </w:pPr>
      <w:del w:id="138" w:author="Markus Haarländer" w:date="2018-07-04T16:22:00Z">
        <w:r w:rsidRPr="00860A0A" w:rsidDel="00860A0A">
          <w:rPr>
            <w:lang w:val="en-US"/>
          </w:rPr>
          <w:delText xml:space="preserve">                "id" : " ",</w:delText>
        </w:r>
      </w:del>
    </w:p>
    <w:p w:rsidR="00860A0A" w:rsidRPr="00860A0A" w:rsidDel="00860A0A" w:rsidRDefault="00860A0A" w:rsidP="00561149">
      <w:pPr>
        <w:spacing w:after="0"/>
        <w:rPr>
          <w:del w:id="139" w:author="Markus Haarländer" w:date="2018-07-04T16:22:00Z"/>
          <w:lang w:val="en-US"/>
        </w:rPr>
      </w:pPr>
      <w:del w:id="140" w:author="Markus Haarländer" w:date="2018-07-04T16:22:00Z">
        <w:r w:rsidRPr="00860A0A" w:rsidDel="00860A0A">
          <w:rPr>
            <w:lang w:val="en-US"/>
          </w:rPr>
          <w:delText xml:space="preserve">                "type" : " "</w:delText>
        </w:r>
      </w:del>
    </w:p>
    <w:p w:rsidR="00860A0A" w:rsidRPr="00860A0A" w:rsidRDefault="00860A0A" w:rsidP="00561149">
      <w:pPr>
        <w:spacing w:after="0"/>
        <w:rPr>
          <w:lang w:val="en-US"/>
        </w:rPr>
      </w:pPr>
      <w:del w:id="141" w:author="Markus Haarländer" w:date="2018-07-04T16:22:00Z">
        <w:r w:rsidRPr="00860A0A" w:rsidDel="00860A0A">
          <w:rPr>
            <w:lang w:val="en-US"/>
          </w:rPr>
          <w:delText xml:space="preserve">            }],</w:delText>
        </w:r>
      </w:del>
    </w:p>
    <w:p w:rsidR="00860A0A" w:rsidRPr="00860A0A" w:rsidRDefault="00860A0A" w:rsidP="00860A0A">
      <w:pPr>
        <w:spacing w:after="0"/>
        <w:rPr>
          <w:lang w:val="en-US"/>
        </w:rPr>
      </w:pPr>
      <w:r w:rsidRPr="00860A0A">
        <w:rPr>
          <w:lang w:val="en-US"/>
        </w:rPr>
        <w:t xml:space="preserve">            "genre" : "JOURNAL"</w:t>
      </w:r>
    </w:p>
    <w:p w:rsidR="00860A0A" w:rsidRPr="00860A0A" w:rsidRDefault="00860A0A" w:rsidP="00860A0A">
      <w:pPr>
        <w:spacing w:after="0"/>
        <w:rPr>
          <w:lang w:val="en-US"/>
        </w:rPr>
      </w:pPr>
      <w:r w:rsidRPr="00860A0A">
        <w:rPr>
          <w:lang w:val="en-US"/>
        </w:rPr>
        <w:t xml:space="preserve">        }],</w:t>
      </w:r>
    </w:p>
    <w:p w:rsidR="00860A0A" w:rsidRPr="00860A0A" w:rsidRDefault="00860A0A" w:rsidP="00860A0A">
      <w:pPr>
        <w:spacing w:after="0"/>
        <w:rPr>
          <w:lang w:val="en-US"/>
        </w:rPr>
      </w:pPr>
      <w:r w:rsidRPr="00860A0A">
        <w:rPr>
          <w:lang w:val="en-US"/>
        </w:rPr>
        <w:t xml:space="preserve">        "freeKeywords" : "The structure of anodic iridium oxide (IrOx) under water oxidation was explored using in situ Raman spectroscopy and theoretical calculations.",</w:t>
      </w:r>
    </w:p>
    <w:p w:rsidR="00860A0A" w:rsidRPr="00860A0A" w:rsidRDefault="00860A0A" w:rsidP="00860A0A">
      <w:pPr>
        <w:spacing w:after="0"/>
        <w:rPr>
          <w:lang w:val="en-US"/>
        </w:rPr>
      </w:pPr>
      <w:r w:rsidRPr="00860A0A">
        <w:rPr>
          <w:lang w:val="en-US"/>
        </w:rPr>
        <w:t xml:space="preserve">        "abstracts" : [{</w:t>
      </w:r>
    </w:p>
    <w:p w:rsidR="00860A0A" w:rsidRPr="00860A0A" w:rsidRDefault="00860A0A" w:rsidP="00860A0A">
      <w:pPr>
        <w:spacing w:after="0"/>
        <w:rPr>
          <w:lang w:val="en-US"/>
        </w:rPr>
      </w:pPr>
      <w:r w:rsidRPr="00860A0A">
        <w:rPr>
          <w:lang w:val="en-US"/>
        </w:rPr>
        <w:t xml:space="preserve">            "languages" : ["eng"],</w:t>
      </w:r>
    </w:p>
    <w:p w:rsidR="00860A0A" w:rsidRPr="00860A0A" w:rsidRDefault="00860A0A" w:rsidP="00860A0A">
      <w:pPr>
        <w:spacing w:after="0"/>
        <w:rPr>
          <w:lang w:val="en-US"/>
        </w:rPr>
      </w:pPr>
      <w:r w:rsidRPr="00860A0A">
        <w:rPr>
          <w:lang w:val="en-US"/>
        </w:rPr>
        <w:t xml:space="preserve">            "value" : "The structure of anodic iridium oxide (IrOx) under water oxidation was explored using in situ Raman spectroscopy and theoretical calculations. Isotopic substitution experiments and theoretical calculations confirmed formation of an IrO species during oxygen evolution reaction."</w:t>
      </w:r>
    </w:p>
    <w:p w:rsidR="00860A0A" w:rsidRPr="00860A0A" w:rsidRDefault="00860A0A" w:rsidP="00860A0A">
      <w:pPr>
        <w:spacing w:after="0"/>
        <w:rPr>
          <w:lang w:val="en-US"/>
        </w:rPr>
      </w:pPr>
      <w:r w:rsidRPr="00860A0A">
        <w:rPr>
          <w:lang w:val="en-US"/>
        </w:rPr>
        <w:t xml:space="preserve">        }],</w:t>
      </w:r>
    </w:p>
    <w:p w:rsidR="00860A0A" w:rsidRPr="00860A0A" w:rsidDel="00860A0A" w:rsidRDefault="00860A0A" w:rsidP="00860A0A">
      <w:pPr>
        <w:spacing w:after="0"/>
        <w:rPr>
          <w:del w:id="142" w:author="Markus Haarländer" w:date="2018-07-04T16:23:00Z"/>
          <w:lang w:val="en-US"/>
        </w:rPr>
      </w:pPr>
      <w:r w:rsidRPr="00860A0A">
        <w:rPr>
          <w:lang w:val="en-US"/>
        </w:rPr>
        <w:t xml:space="preserve">        </w:t>
      </w:r>
      <w:commentRangeStart w:id="143"/>
      <w:del w:id="144" w:author="Markus Haarländer" w:date="2018-07-04T16:23:00Z">
        <w:r w:rsidRPr="00860A0A" w:rsidDel="00860A0A">
          <w:rPr>
            <w:lang w:val="en-US"/>
          </w:rPr>
          <w:delText>"subjects" : [{</w:delText>
        </w:r>
      </w:del>
    </w:p>
    <w:p w:rsidR="00860A0A" w:rsidRPr="00860A0A" w:rsidDel="00860A0A" w:rsidRDefault="00860A0A" w:rsidP="00860A0A">
      <w:pPr>
        <w:spacing w:after="0"/>
        <w:rPr>
          <w:del w:id="145" w:author="Markus Haarländer" w:date="2018-07-04T16:23:00Z"/>
          <w:lang w:val="en-US"/>
        </w:rPr>
      </w:pPr>
      <w:del w:id="146" w:author="Markus Haarländer" w:date="2018-07-04T16:23:00Z">
        <w:r w:rsidRPr="00860A0A" w:rsidDel="00860A0A">
          <w:rPr>
            <w:lang w:val="en-US"/>
          </w:rPr>
          <w:delText xml:space="preserve">            "type" :" "</w:delText>
        </w:r>
      </w:del>
    </w:p>
    <w:p w:rsidR="00860A0A" w:rsidRPr="00860A0A" w:rsidRDefault="00860A0A" w:rsidP="00860A0A">
      <w:pPr>
        <w:spacing w:after="0"/>
        <w:rPr>
          <w:lang w:val="en-US"/>
        </w:rPr>
      </w:pPr>
      <w:del w:id="147" w:author="Markus Haarländer" w:date="2018-07-04T16:23:00Z">
        <w:r w:rsidRPr="00860A0A" w:rsidDel="00860A0A">
          <w:rPr>
            <w:lang w:val="en-US"/>
          </w:rPr>
          <w:delText xml:space="preserve">        }],</w:delText>
        </w:r>
      </w:del>
      <w:commentRangeEnd w:id="143"/>
      <w:r>
        <w:rPr>
          <w:rStyle w:val="Kommentarzeichen"/>
        </w:rPr>
        <w:commentReference w:id="143"/>
      </w:r>
    </w:p>
    <w:p w:rsidR="00860A0A" w:rsidRPr="00860A0A" w:rsidRDefault="00860A0A" w:rsidP="00860A0A">
      <w:pPr>
        <w:spacing w:after="0"/>
        <w:rPr>
          <w:lang w:val="en-US"/>
        </w:rPr>
      </w:pPr>
      <w:r w:rsidRPr="00860A0A">
        <w:rPr>
          <w:lang w:val="en-US"/>
        </w:rPr>
        <w:t xml:space="preserve">        "totalNumberOfPages" : "4",</w:t>
      </w:r>
    </w:p>
    <w:p w:rsidR="00860A0A" w:rsidRPr="00860A0A" w:rsidRDefault="00860A0A" w:rsidP="00860A0A">
      <w:pPr>
        <w:spacing w:after="0"/>
        <w:rPr>
          <w:lang w:val="en-US"/>
        </w:rPr>
      </w:pPr>
      <w:r w:rsidRPr="00860A0A">
        <w:rPr>
          <w:lang w:val="en-US"/>
        </w:rPr>
        <w:t xml:space="preserve">        "projectInfo" : [{</w:t>
      </w:r>
    </w:p>
    <w:p w:rsidR="00860A0A" w:rsidRDefault="00860A0A" w:rsidP="00860A0A">
      <w:pPr>
        <w:spacing w:after="0"/>
        <w:rPr>
          <w:ins w:id="148" w:author="Markus Haarländer" w:date="2018-07-04T16:27:00Z"/>
          <w:lang w:val="en-US"/>
        </w:rPr>
      </w:pPr>
      <w:r w:rsidRPr="00860A0A">
        <w:rPr>
          <w:lang w:val="en-US"/>
        </w:rPr>
        <w:t xml:space="preserve">            </w:t>
      </w:r>
      <w:del w:id="149" w:author="Markus Haarländer" w:date="2018-07-04T16:32:00Z">
        <w:r w:rsidRPr="00860A0A" w:rsidDel="00F92DE9">
          <w:rPr>
            <w:lang w:val="en-US"/>
          </w:rPr>
          <w:delText>"title" :" ",</w:delText>
        </w:r>
      </w:del>
    </w:p>
    <w:p w:rsidR="00860A0A" w:rsidRPr="00860A0A" w:rsidRDefault="00860A0A">
      <w:pPr>
        <w:spacing w:after="0"/>
        <w:ind w:left="708"/>
        <w:rPr>
          <w:ins w:id="150" w:author="Markus Haarländer" w:date="2018-07-04T16:27:00Z"/>
          <w:lang w:val="en-US"/>
        </w:rPr>
        <w:pPrChange w:id="151" w:author="Markus Haarländer" w:date="2018-07-04T16:27:00Z">
          <w:pPr>
            <w:spacing w:after="0"/>
          </w:pPr>
        </w:pPrChange>
      </w:pPr>
      <w:ins w:id="152" w:author="Markus Haarländer" w:date="2018-07-04T16:27:00Z">
        <w:r w:rsidRPr="00860A0A">
          <w:rPr>
            <w:lang w:val="en-US"/>
          </w:rPr>
          <w:t>"grantIdentifier" : {</w:t>
        </w:r>
      </w:ins>
    </w:p>
    <w:p w:rsidR="00860A0A" w:rsidRPr="00860A0A" w:rsidRDefault="00860A0A">
      <w:pPr>
        <w:spacing w:after="0"/>
        <w:ind w:left="708"/>
        <w:rPr>
          <w:ins w:id="153" w:author="Markus Haarländer" w:date="2018-07-04T16:27:00Z"/>
          <w:lang w:val="en-US"/>
        </w:rPr>
        <w:pPrChange w:id="154" w:author="Markus Haarländer" w:date="2018-07-04T16:27:00Z">
          <w:pPr>
            <w:spacing w:after="0"/>
          </w:pPr>
        </w:pPrChange>
      </w:pPr>
      <w:ins w:id="155" w:author="Markus Haarländer" w:date="2018-07-04T16:27:00Z">
        <w:r w:rsidRPr="00860A0A">
          <w:rPr>
            <w:lang w:val="en-US"/>
          </w:rPr>
          <w:t xml:space="preserve">            "id" : "</w:t>
        </w:r>
      </w:ins>
      <w:ins w:id="156" w:author="Markus Haarländer" w:date="2018-07-04T17:42:00Z">
        <w:r w:rsidR="00F816B9" w:rsidRPr="00F816B9">
          <w:rPr>
            <w:lang w:val="en-US"/>
          </w:rPr>
          <w:t>03ESP106</w:t>
        </w:r>
      </w:ins>
      <w:ins w:id="157" w:author="Markus Haarländer" w:date="2018-07-04T16:27:00Z">
        <w:r w:rsidRPr="00860A0A">
          <w:rPr>
            <w:lang w:val="en-US"/>
          </w:rPr>
          <w:t>",</w:t>
        </w:r>
      </w:ins>
    </w:p>
    <w:p w:rsidR="00860A0A" w:rsidRPr="00860A0A" w:rsidRDefault="00860A0A">
      <w:pPr>
        <w:spacing w:after="0"/>
        <w:ind w:left="708"/>
        <w:rPr>
          <w:ins w:id="158" w:author="Markus Haarländer" w:date="2018-07-04T16:27:00Z"/>
          <w:lang w:val="en-US"/>
        </w:rPr>
        <w:pPrChange w:id="159" w:author="Markus Haarländer" w:date="2018-07-04T16:27:00Z">
          <w:pPr>
            <w:spacing w:after="0"/>
          </w:pPr>
        </w:pPrChange>
      </w:pPr>
      <w:ins w:id="160" w:author="Markus Haarländer" w:date="2018-07-04T16:27:00Z">
        <w:r w:rsidRPr="00860A0A">
          <w:rPr>
            <w:lang w:val="en-US"/>
          </w:rPr>
          <w:t xml:space="preserve">            "type" : "GRANT_ID"</w:t>
        </w:r>
      </w:ins>
    </w:p>
    <w:p w:rsidR="00860A0A" w:rsidRPr="007757A4" w:rsidRDefault="00860A0A">
      <w:pPr>
        <w:spacing w:after="0"/>
        <w:ind w:left="708"/>
        <w:rPr>
          <w:lang w:val="en-US"/>
        </w:rPr>
        <w:pPrChange w:id="161" w:author="Markus Haarländer" w:date="2018-07-04T16:27:00Z">
          <w:pPr>
            <w:spacing w:after="0"/>
          </w:pPr>
        </w:pPrChange>
      </w:pPr>
      <w:ins w:id="162" w:author="Markus Haarländer" w:date="2018-07-04T16:27:00Z">
        <w:r w:rsidRPr="00860A0A">
          <w:rPr>
            <w:lang w:val="en-US"/>
          </w:rPr>
          <w:t xml:space="preserve">          </w:t>
        </w:r>
        <w:r w:rsidRPr="007757A4">
          <w:rPr>
            <w:lang w:val="en-US"/>
          </w:rPr>
          <w:t>},</w:t>
        </w:r>
      </w:ins>
    </w:p>
    <w:p w:rsidR="00860A0A" w:rsidRPr="007757A4" w:rsidRDefault="00860A0A" w:rsidP="00860A0A">
      <w:pPr>
        <w:spacing w:after="0"/>
        <w:rPr>
          <w:lang w:val="en-US"/>
          <w:rPrChange w:id="163" w:author="Markus Haarländer" w:date="2018-07-05T09:50:00Z">
            <w:rPr/>
          </w:rPrChange>
        </w:rPr>
      </w:pPr>
      <w:r w:rsidRPr="007757A4">
        <w:rPr>
          <w:lang w:val="en-US"/>
        </w:rPr>
        <w:t xml:space="preserve">            </w:t>
      </w:r>
      <w:r w:rsidRPr="007757A4">
        <w:rPr>
          <w:lang w:val="en-US"/>
          <w:rPrChange w:id="164" w:author="Markus Haarländer" w:date="2018-07-05T09:50:00Z">
            <w:rPr/>
          </w:rPrChange>
        </w:rPr>
        <w:t>"fundingInfo" : {</w:t>
      </w:r>
    </w:p>
    <w:p w:rsidR="00860A0A" w:rsidRPr="007757A4" w:rsidRDefault="00860A0A" w:rsidP="00860A0A">
      <w:pPr>
        <w:spacing w:after="0"/>
        <w:rPr>
          <w:lang w:val="en-US"/>
          <w:rPrChange w:id="165" w:author="Markus Haarländer" w:date="2018-07-05T09:50:00Z">
            <w:rPr/>
          </w:rPrChange>
        </w:rPr>
      </w:pPr>
      <w:r w:rsidRPr="007757A4">
        <w:rPr>
          <w:lang w:val="en-US"/>
          <w:rPrChange w:id="166" w:author="Markus Haarländer" w:date="2018-07-05T09:50:00Z">
            <w:rPr/>
          </w:rPrChange>
        </w:rPr>
        <w:t xml:space="preserve">                "fundingOrganization" : {</w:t>
      </w:r>
    </w:p>
    <w:p w:rsidR="00860A0A" w:rsidRDefault="00860A0A" w:rsidP="00860A0A">
      <w:pPr>
        <w:spacing w:after="0"/>
      </w:pPr>
      <w:r w:rsidRPr="007757A4">
        <w:rPr>
          <w:lang w:val="en-US"/>
          <w:rPrChange w:id="167" w:author="Markus Haarländer" w:date="2018-07-05T09:50:00Z">
            <w:rPr/>
          </w:rPrChange>
        </w:rPr>
        <w:t xml:space="preserve">                    </w:t>
      </w:r>
      <w:r>
        <w:t>"title" :"Bundesministerium für Wirtschaft und Energie"</w:t>
      </w:r>
      <w:del w:id="168" w:author="Markus Haarländer" w:date="2018-07-04T16:29:00Z">
        <w:r w:rsidDel="00F92DE9">
          <w:delText>,</w:delText>
        </w:r>
      </w:del>
    </w:p>
    <w:p w:rsidR="00860A0A" w:rsidRPr="003160F5" w:rsidDel="00F92DE9" w:rsidRDefault="00860A0A" w:rsidP="00F92DE9">
      <w:pPr>
        <w:spacing w:after="0"/>
        <w:rPr>
          <w:del w:id="169" w:author="Markus Haarländer" w:date="2018-07-04T16:31:00Z"/>
          <w:rPrChange w:id="170" w:author="Markus Haarländer" w:date="2018-07-04T17:18:00Z">
            <w:rPr>
              <w:del w:id="171" w:author="Markus Haarländer" w:date="2018-07-04T16:31:00Z"/>
              <w:lang w:val="en-US"/>
            </w:rPr>
          </w:rPrChange>
        </w:rPr>
      </w:pPr>
      <w:commentRangeStart w:id="172"/>
      <w:r>
        <w:t xml:space="preserve">                    </w:t>
      </w:r>
      <w:del w:id="173" w:author="Markus Haarländer" w:date="2018-07-04T16:31:00Z">
        <w:r w:rsidRPr="003160F5" w:rsidDel="00F92DE9">
          <w:rPr>
            <w:rPrChange w:id="174" w:author="Markus Haarländer" w:date="2018-07-04T17:18:00Z">
              <w:rPr>
                <w:lang w:val="en-US"/>
              </w:rPr>
            </w:rPrChange>
          </w:rPr>
          <w:delText>"identifiers" : [{</w:delText>
        </w:r>
      </w:del>
    </w:p>
    <w:p w:rsidR="00860A0A" w:rsidRPr="003160F5" w:rsidDel="00F92DE9" w:rsidRDefault="00860A0A" w:rsidP="00F92DE9">
      <w:pPr>
        <w:spacing w:after="0"/>
        <w:rPr>
          <w:del w:id="175" w:author="Markus Haarländer" w:date="2018-07-04T16:31:00Z"/>
          <w:rPrChange w:id="176" w:author="Markus Haarländer" w:date="2018-07-04T17:18:00Z">
            <w:rPr>
              <w:del w:id="177" w:author="Markus Haarländer" w:date="2018-07-04T16:31:00Z"/>
              <w:lang w:val="en-US"/>
            </w:rPr>
          </w:rPrChange>
        </w:rPr>
      </w:pPr>
      <w:del w:id="178" w:author="Markus Haarländer" w:date="2018-07-04T16:31:00Z">
        <w:r w:rsidRPr="003160F5" w:rsidDel="00F92DE9">
          <w:rPr>
            <w:rPrChange w:id="179" w:author="Markus Haarländer" w:date="2018-07-04T17:18:00Z">
              <w:rPr>
                <w:lang w:val="en-US"/>
              </w:rPr>
            </w:rPrChange>
          </w:rPr>
          <w:delText xml:space="preserve">                        "id" :"10.13039/501100006360",</w:delText>
        </w:r>
      </w:del>
    </w:p>
    <w:p w:rsidR="00860A0A" w:rsidRPr="003160F5" w:rsidDel="00F92DE9" w:rsidRDefault="00860A0A" w:rsidP="00561149">
      <w:pPr>
        <w:spacing w:after="0"/>
        <w:rPr>
          <w:del w:id="180" w:author="Markus Haarländer" w:date="2018-07-04T16:31:00Z"/>
          <w:rPrChange w:id="181" w:author="Markus Haarländer" w:date="2018-07-04T17:18:00Z">
            <w:rPr>
              <w:del w:id="182" w:author="Markus Haarländer" w:date="2018-07-04T16:31:00Z"/>
              <w:lang w:val="en-US"/>
            </w:rPr>
          </w:rPrChange>
        </w:rPr>
      </w:pPr>
      <w:del w:id="183" w:author="Markus Haarländer" w:date="2018-07-04T16:31:00Z">
        <w:r w:rsidRPr="003160F5" w:rsidDel="00F92DE9">
          <w:rPr>
            <w:rPrChange w:id="184" w:author="Markus Haarländer" w:date="2018-07-04T17:18:00Z">
              <w:rPr>
                <w:lang w:val="en-US"/>
              </w:rPr>
            </w:rPrChange>
          </w:rPr>
          <w:delText xml:space="preserve">                        "type" : ""</w:delText>
        </w:r>
      </w:del>
    </w:p>
    <w:p w:rsidR="00860A0A" w:rsidRPr="003160F5" w:rsidRDefault="00860A0A" w:rsidP="00561149">
      <w:pPr>
        <w:spacing w:after="0"/>
        <w:rPr>
          <w:rPrChange w:id="185" w:author="Markus Haarländer" w:date="2018-07-04T17:18:00Z">
            <w:rPr>
              <w:lang w:val="en-US"/>
            </w:rPr>
          </w:rPrChange>
        </w:rPr>
      </w:pPr>
      <w:del w:id="186" w:author="Markus Haarländer" w:date="2018-07-04T16:31:00Z">
        <w:r w:rsidRPr="003160F5" w:rsidDel="00F92DE9">
          <w:rPr>
            <w:rPrChange w:id="187" w:author="Markus Haarländer" w:date="2018-07-04T17:18:00Z">
              <w:rPr>
                <w:lang w:val="en-US"/>
              </w:rPr>
            </w:rPrChange>
          </w:rPr>
          <w:delText xml:space="preserve">                    }]</w:delText>
        </w:r>
        <w:commentRangeEnd w:id="172"/>
        <w:r w:rsidR="00F92DE9" w:rsidDel="00F92DE9">
          <w:rPr>
            <w:rStyle w:val="Kommentarzeichen"/>
          </w:rPr>
          <w:commentReference w:id="172"/>
        </w:r>
      </w:del>
    </w:p>
    <w:p w:rsidR="00860A0A" w:rsidRPr="00860A0A" w:rsidRDefault="00860A0A" w:rsidP="00860A0A">
      <w:pPr>
        <w:spacing w:after="0"/>
        <w:rPr>
          <w:lang w:val="en-US"/>
        </w:rPr>
      </w:pPr>
      <w:r w:rsidRPr="003160F5">
        <w:rPr>
          <w:rPrChange w:id="188" w:author="Markus Haarländer" w:date="2018-07-04T17:18:00Z">
            <w:rPr>
              <w:lang w:val="en-US"/>
            </w:rPr>
          </w:rPrChange>
        </w:rPr>
        <w:t xml:space="preserve">                </w:t>
      </w:r>
      <w:r w:rsidRPr="00860A0A">
        <w:rPr>
          <w:lang w:val="en-US"/>
        </w:rPr>
        <w:t>}</w:t>
      </w:r>
    </w:p>
    <w:p w:rsidR="00860A0A" w:rsidRPr="00860A0A" w:rsidRDefault="00860A0A" w:rsidP="00860A0A">
      <w:pPr>
        <w:spacing w:after="0"/>
        <w:rPr>
          <w:lang w:val="en-US"/>
        </w:rPr>
      </w:pPr>
      <w:r w:rsidRPr="00860A0A">
        <w:rPr>
          <w:lang w:val="en-US"/>
        </w:rPr>
        <w:t xml:space="preserve">            }</w:t>
      </w:r>
      <w:del w:id="189" w:author="Markus Haarländer" w:date="2018-07-04T16:28:00Z">
        <w:r w:rsidRPr="00860A0A" w:rsidDel="00860A0A">
          <w:rPr>
            <w:lang w:val="en-US"/>
          </w:rPr>
          <w:delText>,</w:delText>
        </w:r>
      </w:del>
    </w:p>
    <w:p w:rsidR="00860A0A" w:rsidRPr="00860A0A" w:rsidDel="00860A0A" w:rsidRDefault="00860A0A" w:rsidP="00860A0A">
      <w:pPr>
        <w:spacing w:after="0"/>
        <w:rPr>
          <w:del w:id="190" w:author="Markus Haarländer" w:date="2018-07-04T16:28:00Z"/>
          <w:lang w:val="en-US"/>
        </w:rPr>
      </w:pPr>
      <w:r w:rsidRPr="00860A0A">
        <w:rPr>
          <w:lang w:val="en-US"/>
        </w:rPr>
        <w:t xml:space="preserve">            </w:t>
      </w:r>
      <w:commentRangeStart w:id="191"/>
      <w:del w:id="192" w:author="Markus Haarländer" w:date="2018-07-04T16:28:00Z">
        <w:r w:rsidRPr="00860A0A" w:rsidDel="00860A0A">
          <w:rPr>
            <w:lang w:val="en-US"/>
          </w:rPr>
          <w:delText>"awardNumber" : "03ESP106"</w:delText>
        </w:r>
      </w:del>
      <w:commentRangeEnd w:id="191"/>
      <w:r>
        <w:rPr>
          <w:rStyle w:val="Kommentarzeichen"/>
        </w:rPr>
        <w:commentReference w:id="191"/>
      </w:r>
    </w:p>
    <w:p w:rsidR="00860A0A" w:rsidRDefault="00860A0A" w:rsidP="00860A0A">
      <w:pPr>
        <w:spacing w:after="0"/>
      </w:pPr>
      <w:r w:rsidRPr="00860A0A">
        <w:rPr>
          <w:lang w:val="en-US"/>
        </w:rPr>
        <w:t xml:space="preserve">        </w:t>
      </w:r>
      <w:r>
        <w:t>}]</w:t>
      </w:r>
    </w:p>
    <w:p w:rsidR="00860A0A" w:rsidRDefault="00860A0A" w:rsidP="00860A0A">
      <w:pPr>
        <w:spacing w:after="0"/>
      </w:pPr>
      <w:r>
        <w:t xml:space="preserve">    }</w:t>
      </w:r>
    </w:p>
    <w:p w:rsidR="006273AF" w:rsidRDefault="00860A0A" w:rsidP="00860A0A">
      <w:pPr>
        <w:spacing w:after="0"/>
      </w:pPr>
      <w:r>
        <w:t>}</w:t>
      </w:r>
    </w:p>
    <w:sectPr w:rsidR="006273A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Markus Haarländer" w:date="2018-07-05T10:26:00Z" w:initials="MH">
    <w:p w:rsidR="00A45638" w:rsidRPr="00A45638" w:rsidRDefault="00A45638">
      <w:pPr>
        <w:pStyle w:val="Kommentartext"/>
        <w:rPr>
          <w:lang w:val="en-US"/>
        </w:rPr>
      </w:pPr>
      <w:r>
        <w:rPr>
          <w:rStyle w:val="Kommentarzeichen"/>
        </w:rPr>
        <w:annotationRef/>
      </w:r>
      <w:r w:rsidRPr="00A45638">
        <w:rPr>
          <w:lang w:val="en-US"/>
        </w:rPr>
        <w:t xml:space="preserve">We require an context id. </w:t>
      </w:r>
      <w:r>
        <w:rPr>
          <w:lang w:val="en-US"/>
        </w:rPr>
        <w:t>You can use this text context</w:t>
      </w:r>
      <w:r w:rsidR="007757A4">
        <w:rPr>
          <w:lang w:val="en-US"/>
        </w:rPr>
        <w:t xml:space="preserve"> id</w:t>
      </w:r>
      <w:r>
        <w:rPr>
          <w:lang w:val="en-US"/>
        </w:rPr>
        <w:t xml:space="preserve"> for now</w:t>
      </w:r>
    </w:p>
  </w:comment>
  <w:comment w:id="12" w:author="Markus Haarländer" w:date="2018-07-04T17:09:00Z" w:initials="MH">
    <w:p w:rsidR="00561149" w:rsidRPr="00561149" w:rsidRDefault="00561149">
      <w:pPr>
        <w:pStyle w:val="Kommentartext"/>
        <w:rPr>
          <w:lang w:val="en-US"/>
        </w:rPr>
      </w:pPr>
      <w:r>
        <w:rPr>
          <w:rStyle w:val="Kommentarzeichen"/>
        </w:rPr>
        <w:annotationRef/>
      </w:r>
      <w:r w:rsidRPr="00561149">
        <w:rPr>
          <w:lang w:val="en-US"/>
        </w:rPr>
        <w:t xml:space="preserve">Should be the Organization identifier of PuRe. </w:t>
      </w:r>
      <w:r>
        <w:rPr>
          <w:lang w:val="en-US"/>
        </w:rPr>
        <w:t>We have to talk with Martin how to map this or leave it empty until then</w:t>
      </w:r>
    </w:p>
  </w:comment>
  <w:comment w:id="15" w:author="Markus Haarländer" w:date="2018-07-04T17:09:00Z" w:initials="MH">
    <w:p w:rsidR="00860A0A" w:rsidRPr="00561149" w:rsidRDefault="00860A0A">
      <w:pPr>
        <w:pStyle w:val="Kommentartext"/>
        <w:rPr>
          <w:lang w:val="en-US"/>
        </w:rPr>
      </w:pPr>
      <w:r>
        <w:rPr>
          <w:rStyle w:val="Kommentarzeichen"/>
        </w:rPr>
        <w:annotationRef/>
      </w:r>
      <w:r w:rsidRPr="00561149">
        <w:rPr>
          <w:lang w:val="en-US"/>
        </w:rPr>
        <w:t>Not required, please remove</w:t>
      </w:r>
    </w:p>
  </w:comment>
  <w:comment w:id="16" w:author="Markus Haarländer" w:date="2018-07-04T17:09:00Z" w:initials="MH">
    <w:p w:rsidR="00AA205C" w:rsidRPr="00AA205C" w:rsidRDefault="00AA205C">
      <w:pPr>
        <w:pStyle w:val="Kommentartext"/>
        <w:rPr>
          <w:lang w:val="en-US"/>
        </w:rPr>
      </w:pPr>
      <w:r>
        <w:rPr>
          <w:rStyle w:val="Kommentarzeichen"/>
        </w:rPr>
        <w:annotationRef/>
      </w:r>
      <w:r w:rsidRPr="00AA205C">
        <w:rPr>
          <w:lang w:val="en-US"/>
        </w:rPr>
        <w:t>Name and Adress are just simple strings, please do not use arrays here</w:t>
      </w:r>
    </w:p>
  </w:comment>
  <w:comment w:id="37" w:author="Markus Haarländer" w:date="2018-07-04T17:09:00Z" w:initials="MH">
    <w:p w:rsidR="00860A0A" w:rsidRPr="00860A0A" w:rsidRDefault="00860A0A">
      <w:pPr>
        <w:pStyle w:val="Kommentartext"/>
        <w:rPr>
          <w:lang w:val="en-US"/>
        </w:rPr>
      </w:pPr>
      <w:r>
        <w:rPr>
          <w:rStyle w:val="Kommentarzeichen"/>
        </w:rPr>
        <w:annotationRef/>
      </w:r>
      <w:r w:rsidR="00561149">
        <w:rPr>
          <w:lang w:val="en-US"/>
        </w:rPr>
        <w:t>Only CONE identifiers are currently supported here, leave empty for now</w:t>
      </w:r>
    </w:p>
  </w:comment>
  <w:comment w:id="41" w:author="Markus Haarländer" w:date="2018-07-04T17:19:00Z" w:initials="MH">
    <w:p w:rsidR="003160F5" w:rsidRPr="003160F5" w:rsidRDefault="003160F5">
      <w:pPr>
        <w:pStyle w:val="Kommentartext"/>
        <w:rPr>
          <w:lang w:val="en-US"/>
        </w:rPr>
      </w:pPr>
      <w:r>
        <w:rPr>
          <w:rStyle w:val="Kommentarzeichen"/>
        </w:rPr>
        <w:annotationRef/>
      </w:r>
      <w:r w:rsidRPr="00AB41B8">
        <w:rPr>
          <w:lang w:val="en-US"/>
        </w:rPr>
        <w:t>Remove whitespaces</w:t>
      </w:r>
    </w:p>
  </w:comment>
  <w:comment w:id="71" w:author="Markus Haarländer" w:date="2018-07-04T17:09:00Z" w:initials="MH">
    <w:p w:rsidR="00860A0A" w:rsidRPr="00561149" w:rsidRDefault="00860A0A">
      <w:pPr>
        <w:pStyle w:val="Kommentartext"/>
        <w:rPr>
          <w:lang w:val="en-US"/>
        </w:rPr>
      </w:pPr>
      <w:r>
        <w:rPr>
          <w:rStyle w:val="Kommentarzeichen"/>
        </w:rPr>
        <w:annotationRef/>
      </w:r>
      <w:r w:rsidRPr="00561149">
        <w:rPr>
          <w:lang w:val="en-US"/>
        </w:rPr>
        <w:t>Remove whitespaces</w:t>
      </w:r>
    </w:p>
  </w:comment>
  <w:comment w:id="111" w:author="Markus Haarländer" w:date="2018-07-04T17:09:00Z" w:initials="MH">
    <w:p w:rsidR="00561149" w:rsidRPr="00561149" w:rsidRDefault="00561149" w:rsidP="00561149">
      <w:pPr>
        <w:pStyle w:val="Kommentartext"/>
        <w:rPr>
          <w:lang w:val="en-US"/>
        </w:rPr>
      </w:pPr>
      <w:r>
        <w:rPr>
          <w:rStyle w:val="Kommentarzeichen"/>
        </w:rPr>
        <w:annotationRef/>
      </w:r>
      <w:r>
        <w:rPr>
          <w:lang w:val="en-US"/>
        </w:rPr>
        <w:t>Role and type was missing here</w:t>
      </w:r>
    </w:p>
  </w:comment>
  <w:comment w:id="130" w:author="Markus Haarländer" w:date="2018-07-04T17:26:00Z" w:initials="MH">
    <w:p w:rsidR="00AB41B8" w:rsidRPr="00561149" w:rsidRDefault="00AB41B8" w:rsidP="00AB41B8">
      <w:pPr>
        <w:pStyle w:val="Kommentartext"/>
        <w:rPr>
          <w:lang w:val="en-US"/>
        </w:rPr>
      </w:pPr>
      <w:r>
        <w:rPr>
          <w:rStyle w:val="Kommentarzeichen"/>
        </w:rPr>
        <w:annotationRef/>
      </w:r>
      <w:r>
        <w:rPr>
          <w:lang w:val="en-US"/>
        </w:rPr>
        <w:t>Role and type was missing here</w:t>
      </w:r>
    </w:p>
  </w:comment>
  <w:comment w:id="143" w:author="Markus Haarländer" w:date="2018-07-04T17:09:00Z" w:initials="MH">
    <w:p w:rsidR="00860A0A" w:rsidRPr="00860A0A" w:rsidRDefault="00860A0A">
      <w:pPr>
        <w:pStyle w:val="Kommentartext"/>
        <w:rPr>
          <w:lang w:val="en-US"/>
        </w:rPr>
      </w:pPr>
      <w:r>
        <w:rPr>
          <w:rStyle w:val="Kommentarzeichen"/>
        </w:rPr>
        <w:annotationRef/>
      </w:r>
      <w:r w:rsidRPr="00860A0A">
        <w:rPr>
          <w:lang w:val="en-US"/>
        </w:rPr>
        <w:t>Please remove completely if there’s no content</w:t>
      </w:r>
    </w:p>
  </w:comment>
  <w:comment w:id="172" w:author="Markus Haarländer" w:date="2018-07-04T17:44:00Z" w:initials="MH">
    <w:p w:rsidR="00F92DE9" w:rsidRPr="00F92DE9" w:rsidRDefault="00F92DE9">
      <w:pPr>
        <w:pStyle w:val="Kommentartext"/>
        <w:rPr>
          <w:lang w:val="en-US"/>
        </w:rPr>
      </w:pPr>
      <w:r>
        <w:rPr>
          <w:rStyle w:val="Kommentarzeichen"/>
        </w:rPr>
        <w:annotationRef/>
      </w:r>
      <w:r w:rsidRPr="00F92DE9">
        <w:rPr>
          <w:lang w:val="en-US"/>
        </w:rPr>
        <w:t>We have to clarify with Martin if an ID is required here</w:t>
      </w:r>
      <w:r>
        <w:rPr>
          <w:lang w:val="en-US"/>
        </w:rPr>
        <w:t xml:space="preserve"> and which ID has to be mapped to which field</w:t>
      </w:r>
      <w:r w:rsidR="00F816B9">
        <w:rPr>
          <w:lang w:val="en-US"/>
        </w:rPr>
        <w:t xml:space="preserve">. </w:t>
      </w:r>
    </w:p>
  </w:comment>
  <w:comment w:id="191" w:author="Markus Haarländer" w:date="2018-07-04T17:43:00Z" w:initials="MH">
    <w:p w:rsidR="00860A0A" w:rsidRPr="00860A0A" w:rsidRDefault="00860A0A">
      <w:pPr>
        <w:pStyle w:val="Kommentartext"/>
        <w:rPr>
          <w:lang w:val="en-US"/>
        </w:rPr>
      </w:pPr>
      <w:r>
        <w:rPr>
          <w:rStyle w:val="Kommentarzeichen"/>
        </w:rPr>
        <w:annotationRef/>
      </w:r>
      <w:r w:rsidRPr="00860A0A">
        <w:rPr>
          <w:lang w:val="en-US"/>
        </w:rPr>
        <w:t>I don’t know what this is,</w:t>
      </w:r>
      <w:r w:rsidR="00F92DE9">
        <w:rPr>
          <w:lang w:val="en-US"/>
        </w:rPr>
        <w:t xml:space="preserve"> </w:t>
      </w:r>
      <w:r w:rsidR="00F816B9">
        <w:rPr>
          <w:lang w:val="en-US"/>
        </w:rPr>
        <w:t>I mapped it to the GrantIdentifier, but not sure</w:t>
      </w:r>
      <w:r w:rsidR="00F92DE9">
        <w:rPr>
          <w:lang w:val="en-US"/>
        </w:rPr>
        <w:t>.</w:t>
      </w:r>
      <w:r w:rsidRPr="00860A0A">
        <w:rPr>
          <w:lang w:val="en-US"/>
        </w:rPr>
        <w:t xml:space="preserve"> I think we have to wait for Martin</w:t>
      </w:r>
      <w:r w:rsidR="00F92DE9">
        <w:rPr>
          <w:lang w:val="en-US"/>
        </w:rPr>
        <w:t xml:space="preserve"> to clarify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A0A"/>
    <w:rsid w:val="00296F9F"/>
    <w:rsid w:val="003160F5"/>
    <w:rsid w:val="00561149"/>
    <w:rsid w:val="00597B8F"/>
    <w:rsid w:val="00611B2D"/>
    <w:rsid w:val="007312AE"/>
    <w:rsid w:val="007757A4"/>
    <w:rsid w:val="00860A0A"/>
    <w:rsid w:val="00A45638"/>
    <w:rsid w:val="00AA205C"/>
    <w:rsid w:val="00AB41B8"/>
    <w:rsid w:val="00F816B9"/>
    <w:rsid w:val="00F92DE9"/>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860A0A"/>
    <w:rPr>
      <w:sz w:val="16"/>
      <w:szCs w:val="16"/>
    </w:rPr>
  </w:style>
  <w:style w:type="paragraph" w:styleId="Kommentartext">
    <w:name w:val="annotation text"/>
    <w:basedOn w:val="Standard"/>
    <w:link w:val="KommentartextZchn"/>
    <w:uiPriority w:val="99"/>
    <w:semiHidden/>
    <w:unhideWhenUsed/>
    <w:rsid w:val="00860A0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60A0A"/>
    <w:rPr>
      <w:sz w:val="20"/>
      <w:szCs w:val="20"/>
    </w:rPr>
  </w:style>
  <w:style w:type="paragraph" w:styleId="Kommentarthema">
    <w:name w:val="annotation subject"/>
    <w:basedOn w:val="Kommentartext"/>
    <w:next w:val="Kommentartext"/>
    <w:link w:val="KommentarthemaZchn"/>
    <w:uiPriority w:val="99"/>
    <w:semiHidden/>
    <w:unhideWhenUsed/>
    <w:rsid w:val="00860A0A"/>
    <w:rPr>
      <w:b/>
      <w:bCs/>
    </w:rPr>
  </w:style>
  <w:style w:type="character" w:customStyle="1" w:styleId="KommentarthemaZchn">
    <w:name w:val="Kommentarthema Zchn"/>
    <w:basedOn w:val="KommentartextZchn"/>
    <w:link w:val="Kommentarthema"/>
    <w:uiPriority w:val="99"/>
    <w:semiHidden/>
    <w:rsid w:val="00860A0A"/>
    <w:rPr>
      <w:b/>
      <w:bCs/>
      <w:sz w:val="20"/>
      <w:szCs w:val="20"/>
    </w:rPr>
  </w:style>
  <w:style w:type="paragraph" w:styleId="Sprechblasentext">
    <w:name w:val="Balloon Text"/>
    <w:basedOn w:val="Standard"/>
    <w:link w:val="SprechblasentextZchn"/>
    <w:uiPriority w:val="99"/>
    <w:semiHidden/>
    <w:unhideWhenUsed/>
    <w:rsid w:val="00860A0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0A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860A0A"/>
    <w:rPr>
      <w:sz w:val="16"/>
      <w:szCs w:val="16"/>
    </w:rPr>
  </w:style>
  <w:style w:type="paragraph" w:styleId="Kommentartext">
    <w:name w:val="annotation text"/>
    <w:basedOn w:val="Standard"/>
    <w:link w:val="KommentartextZchn"/>
    <w:uiPriority w:val="99"/>
    <w:semiHidden/>
    <w:unhideWhenUsed/>
    <w:rsid w:val="00860A0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60A0A"/>
    <w:rPr>
      <w:sz w:val="20"/>
      <w:szCs w:val="20"/>
    </w:rPr>
  </w:style>
  <w:style w:type="paragraph" w:styleId="Kommentarthema">
    <w:name w:val="annotation subject"/>
    <w:basedOn w:val="Kommentartext"/>
    <w:next w:val="Kommentartext"/>
    <w:link w:val="KommentarthemaZchn"/>
    <w:uiPriority w:val="99"/>
    <w:semiHidden/>
    <w:unhideWhenUsed/>
    <w:rsid w:val="00860A0A"/>
    <w:rPr>
      <w:b/>
      <w:bCs/>
    </w:rPr>
  </w:style>
  <w:style w:type="character" w:customStyle="1" w:styleId="KommentarthemaZchn">
    <w:name w:val="Kommentarthema Zchn"/>
    <w:basedOn w:val="KommentartextZchn"/>
    <w:link w:val="Kommentarthema"/>
    <w:uiPriority w:val="99"/>
    <w:semiHidden/>
    <w:rsid w:val="00860A0A"/>
    <w:rPr>
      <w:b/>
      <w:bCs/>
      <w:sz w:val="20"/>
      <w:szCs w:val="20"/>
    </w:rPr>
  </w:style>
  <w:style w:type="paragraph" w:styleId="Sprechblasentext">
    <w:name w:val="Balloon Text"/>
    <w:basedOn w:val="Standard"/>
    <w:link w:val="SprechblasentextZchn"/>
    <w:uiPriority w:val="99"/>
    <w:semiHidden/>
    <w:unhideWhenUsed/>
    <w:rsid w:val="00860A0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0A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707</Words>
  <Characters>4036</Characters>
  <Application>Microsoft Office Word</Application>
  <DocSecurity>4</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Max-Planck-Gesellschaft</Company>
  <LinksUpToDate>false</LinksUpToDate>
  <CharactersWithSpaces>4734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Haarländer</dc:creator>
  <cp:lastModifiedBy>Hedongliang Liu</cp:lastModifiedBy>
  <cp:revision>2</cp:revision>
  <dcterms:created xsi:type="dcterms:W3CDTF">2018-07-09T07:43:00Z</dcterms:created>
  <dcterms:modified xsi:type="dcterms:W3CDTF">2018-07-09T07:43:00Z</dcterms:modified>
</cp:coreProperties>
</file>